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3AF5235" w14:textId="2C5E7DE0" w:rsidR="009F10E6" w:rsidRPr="005E6FDB" w:rsidRDefault="009F10E6">
      <w:pPr>
        <w:pStyle w:val="TOCHeading"/>
        <w:rPr>
          <w:rFonts w:asciiTheme="minorHAnsi" w:hAnsiTheme="minorHAnsi" w:cstheme="minorHAnsi"/>
        </w:rPr>
      </w:pPr>
      <w:r w:rsidRPr="005E6FDB">
        <w:rPr>
          <w:rFonts w:asciiTheme="minorHAnsi" w:hAnsiTheme="minorHAnsi" w:cstheme="minorHAnsi"/>
          <w:noProof/>
        </w:rPr>
        <mc:AlternateContent>
          <mc:Choice Requires="wpg">
            <w:drawing>
              <wp:anchor distT="0" distB="0" distL="114300" distR="114300" simplePos="0" relativeHeight="251658240" behindDoc="0" locked="0" layoutInCell="0" allowOverlap="1" wp14:anchorId="7D1F87B8" wp14:editId="3F39800C">
                <wp:simplePos x="0" y="0"/>
                <wp:positionH relativeFrom="page">
                  <wp:align>center</wp:align>
                </wp:positionH>
                <wp:positionV relativeFrom="margin">
                  <wp:align>center</wp:align>
                </wp:positionV>
                <wp:extent cx="7771765" cy="82296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5" name="Group 3"/>
                        <wpg:cNvGrpSpPr>
                          <a:grpSpLocks/>
                        </wpg:cNvGrpSpPr>
                        <wpg:grpSpPr bwMode="auto">
                          <a:xfrm>
                            <a:off x="0" y="9661"/>
                            <a:ext cx="12239" cy="4739"/>
                            <a:chOff x="-6" y="3399"/>
                            <a:chExt cx="12197" cy="4253"/>
                          </a:xfrm>
                        </wpg:grpSpPr>
                        <wpg:grpSp>
                          <wpg:cNvPr id="6" name="Group 4"/>
                          <wpg:cNvGrpSpPr>
                            <a:grpSpLocks/>
                          </wpg:cNvGrpSpPr>
                          <wpg:grpSpPr bwMode="auto">
                            <a:xfrm>
                              <a:off x="-6" y="3717"/>
                              <a:ext cx="12189" cy="3550"/>
                              <a:chOff x="18" y="7468"/>
                              <a:chExt cx="12189" cy="3550"/>
                            </a:xfrm>
                          </wpg:grpSpPr>
                          <wps:wsp>
                            <wps:cNvPr id="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 name="Rectangle 14"/>
                        <wps:cNvSpPr>
                          <a:spLocks noChangeArrowheads="1"/>
                        </wps:cNvSpPr>
                        <wps:spPr bwMode="auto">
                          <a:xfrm>
                            <a:off x="1800" y="1440"/>
                            <a:ext cx="8638"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903C7" w14:textId="77777777" w:rsidR="00334594" w:rsidRDefault="00334594" w:rsidP="009F10E6">
                              <w:pPr>
                                <w:rPr>
                                  <w:b/>
                                  <w:bCs/>
                                  <w:color w:val="808080" w:themeColor="text1" w:themeTint="7F"/>
                                  <w:sz w:val="32"/>
                                  <w:szCs w:val="32"/>
                                </w:rPr>
                              </w:pPr>
                              <w:r>
                                <w:rPr>
                                  <w:b/>
                                  <w:bCs/>
                                  <w:color w:val="808080" w:themeColor="text1" w:themeTint="7F"/>
                                  <w:sz w:val="32"/>
                                  <w:szCs w:val="32"/>
                                </w:rPr>
                                <w:t xml:space="preserve"> </w:t>
                              </w:r>
                            </w:p>
                            <w:p w14:paraId="6E12D394" w14:textId="77777777" w:rsidR="00334594" w:rsidRDefault="00334594" w:rsidP="009F10E6">
                              <w:pPr>
                                <w:rPr>
                                  <w:b/>
                                  <w:bCs/>
                                  <w:color w:val="808080" w:themeColor="text1" w:themeTint="7F"/>
                                  <w:sz w:val="32"/>
                                  <w:szCs w:val="32"/>
                                </w:rPr>
                              </w:pPr>
                            </w:p>
                            <w:p w14:paraId="634BB4BF" w14:textId="77777777" w:rsidR="00334594" w:rsidRDefault="00334594" w:rsidP="009F10E6">
                              <w:pPr>
                                <w:rPr>
                                  <w:b/>
                                  <w:bCs/>
                                  <w:color w:val="808080" w:themeColor="text1" w:themeTint="7F"/>
                                  <w:sz w:val="32"/>
                                  <w:szCs w:val="32"/>
                                </w:rPr>
                              </w:pPr>
                            </w:p>
                          </w:txbxContent>
                        </wps:txbx>
                        <wps:bodyPr rot="0" vert="horz" wrap="square" lIns="91440" tIns="45720" rIns="91440" bIns="45720" anchor="t" anchorCtr="0" upright="1">
                          <a:spAutoFit/>
                        </wps:bodyPr>
                      </wps:wsp>
                      <wps:wsp>
                        <wps:cNvPr id="17" name="Rectangle 15"/>
                        <wps:cNvSpPr>
                          <a:spLocks noChangeArrowheads="1"/>
                        </wps:cNvSpPr>
                        <wps:spPr bwMode="auto">
                          <a:xfrm>
                            <a:off x="6494" y="11160"/>
                            <a:ext cx="4998"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F773" w14:textId="7E219590" w:rsidR="00334594" w:rsidRPr="009F10E6" w:rsidRDefault="00334594" w:rsidP="009F10E6">
                              <w:pPr>
                                <w:jc w:val="right"/>
                                <w:rPr>
                                  <w:sz w:val="40"/>
                                  <w:szCs w:val="40"/>
                                </w:rPr>
                              </w:pPr>
                              <w:r w:rsidRPr="009F10E6">
                                <w:rPr>
                                  <w:sz w:val="40"/>
                                  <w:szCs w:val="40"/>
                                </w:rPr>
                                <w:t>July 15,2020</w:t>
                              </w:r>
                            </w:p>
                          </w:txbxContent>
                        </wps:txbx>
                        <wps:bodyPr rot="0" vert="horz" wrap="square" lIns="91440" tIns="45720" rIns="91440" bIns="45720" anchor="t" anchorCtr="0" upright="1">
                          <a:spAutoFit/>
                        </wps:bodyPr>
                      </wps:wsp>
                      <wps:wsp>
                        <wps:cNvPr id="18" name="Rectangle 16"/>
                        <wps:cNvSpPr>
                          <a:spLocks noChangeArrowheads="1"/>
                        </wps:cNvSpPr>
                        <wps:spPr bwMode="auto">
                          <a:xfrm>
                            <a:off x="1800" y="5260"/>
                            <a:ext cx="8638" cy="5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29B85359" w14:textId="5F19B319" w:rsidR="00334594" w:rsidRDefault="00334594" w:rsidP="009F10E6">
                                  <w:pPr>
                                    <w:rPr>
                                      <w:b/>
                                      <w:bCs/>
                                      <w:color w:val="44546A" w:themeColor="text2"/>
                                      <w:sz w:val="72"/>
                                      <w:szCs w:val="72"/>
                                    </w:rPr>
                                  </w:pPr>
                                  <w:r>
                                    <w:rPr>
                                      <w:b/>
                                      <w:bCs/>
                                      <w:color w:val="44546A" w:themeColor="text2"/>
                                      <w:sz w:val="72"/>
                                      <w:szCs w:val="72"/>
                                    </w:rPr>
                                    <w:t>Modern Application Playbook Checklist (Beta)</w:t>
                                  </w:r>
                                </w:p>
                              </w:sdtContent>
                            </w:sdt>
                            <w:sdt>
                              <w:sdtPr>
                                <w:rPr>
                                  <w:b/>
                                  <w:bCs/>
                                  <w:color w:val="4472C4"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1F623B3A" w14:textId="4AD9FDB0" w:rsidR="00334594" w:rsidRDefault="00334594" w:rsidP="009F10E6">
                                  <w:pPr>
                                    <w:rPr>
                                      <w:b/>
                                      <w:bCs/>
                                      <w:color w:val="4472C4" w:themeColor="accent1"/>
                                      <w:sz w:val="40"/>
                                      <w:szCs w:val="40"/>
                                    </w:rPr>
                                  </w:pPr>
                                  <w:r>
                                    <w:rPr>
                                      <w:b/>
                                      <w:bCs/>
                                      <w:color w:val="4472C4" w:themeColor="accent1"/>
                                      <w:sz w:val="40"/>
                                      <w:szCs w:val="40"/>
                                    </w:rPr>
                                    <w:t>Citizen Services’ OCIO-ES IMB</w:t>
                                  </w:r>
                                </w:p>
                              </w:sdtContent>
                            </w:sdt>
                            <w:p w14:paraId="1686D4E6" w14:textId="6932695C" w:rsidR="00334594" w:rsidRDefault="00334594" w:rsidP="009F10E6">
                              <w:pPr>
                                <w:jc w:val="center"/>
                                <w:rPr>
                                  <w:b/>
                                  <w:bCs/>
                                  <w:color w:val="808080" w:themeColor="text1" w:themeTint="7F"/>
                                  <w:sz w:val="32"/>
                                  <w:szCs w:val="32"/>
                                </w:rPr>
                              </w:pPr>
                            </w:p>
                            <w:p w14:paraId="6B9C23B5" w14:textId="772D4F03" w:rsidR="00334594" w:rsidRPr="00BD22BC" w:rsidRDefault="00A762C4" w:rsidP="00BD22BC">
                              <w:pPr>
                                <w:rPr>
                                  <w:color w:val="4472C4" w:themeColor="accent1"/>
                                  <w:sz w:val="28"/>
                                  <w:szCs w:val="28"/>
                                </w:rPr>
                              </w:pPr>
                              <w:hyperlink r:id="rId9" w:history="1">
                                <w:r w:rsidR="00334594" w:rsidRPr="00BD22BC">
                                  <w:rPr>
                                    <w:rStyle w:val="Hyperlink"/>
                                    <w:sz w:val="28"/>
                                    <w:szCs w:val="28"/>
                                  </w:rPr>
                                  <w:t>https://bcgov.github.io/CITZ-IMB-playbook</w:t>
                                </w:r>
                              </w:hyperlink>
                            </w:p>
                            <w:p w14:paraId="3CC8772D" w14:textId="77777777" w:rsidR="00334594" w:rsidRDefault="00334594" w:rsidP="009F10E6">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xmlns:w16="http://schemas.microsoft.com/office/word/2018/wordml" xmlns:w16cex="http://schemas.microsoft.com/office/word/2018/wordml/cex">
            <w:pict>
              <v:group w14:anchorId="7D1F87B8" id="Group 4" o:spid="_x0000_s1026" style="position:absolute;margin-left:0;margin-top:0;width:611.95pt;height:9in;z-index:25165824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pRavV9QJAAApQwAA&#10;DgAAAAAAAAAAAAAAAAAuAgAAZHJzL2Uyb0RvYy54bWxQSwECLQAUAAYACAAAACEA0ywB590AAAAH&#10;AQAADwAAAAAAAAAAAAAAAAAuDAAAZHJzL2Rvd25yZXYueG1sUEsFBgAAAAAEAAQA8wAAADgNAAAA&#10;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" path="m,l17,2863,7132,2578r,-2378l,xe" fillcolor="#a1b8e1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" path="m,569l,2930r3466,620l3466,,,569xe" fillcolor="#d0dbf0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" path="m,l,3550,1591,2746r,-2009l,xe" fillcolor="#a1b8e1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" path="m,921l2060,r16,3851l,2981,,921xe" fillcolor="#d0dbf0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" path="m,l17,3835,6011,2629r,-1390l,xe" fillcolor="#a1b8e1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" path="m,1038l,2411,4102,3432,4102,,,1038xe" fillcolor="#d0dbf0 [820]" stroked="f">
                    <v:fill opacity="46003f"/>
                    <v:path arrowok="t" o:connecttype="custom" o:connectlocs="0,1038;0,2411;4102,3432;4102,0;0,1038" o:connectangles="0,0,0,0,0"/>
                  </v:shape>
                </v:group>
                <v:rect id="Rectangle 14" o:spid="_x0000_s1038" style="position:absolute;left:1800;top:1440;width:8638;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" filled="f" stroked="f">
                  <v:textbox style="mso-fit-shape-to-text:t">
                    <w:txbxContent>
                      <w:p w14:paraId="6AF903C7" w14:textId="77777777" w:rsidR="00334594" w:rsidRDefault="00334594" w:rsidP="009F10E6">
                        <w:pPr>
                          <w:rPr>
                            <w:b/>
                            <w:bCs/>
                            <w:color w:val="808080" w:themeColor="text1" w:themeTint="7F"/>
                            <w:sz w:val="32"/>
                            <w:szCs w:val="32"/>
                          </w:rPr>
                        </w:pPr>
                        <w:r>
                          <w:rPr>
                            <w:b/>
                            <w:bCs/>
                            <w:color w:val="808080" w:themeColor="text1" w:themeTint="7F"/>
                            <w:sz w:val="32"/>
                            <w:szCs w:val="32"/>
                          </w:rPr>
                          <w:t xml:space="preserve"> </w:t>
                        </w:r>
                      </w:p>
                      <w:p w14:paraId="6E12D394" w14:textId="77777777" w:rsidR="00334594" w:rsidRDefault="00334594" w:rsidP="009F10E6">
                        <w:pPr>
                          <w:rPr>
                            <w:b/>
                            <w:bCs/>
                            <w:color w:val="808080" w:themeColor="text1" w:themeTint="7F"/>
                            <w:sz w:val="32"/>
                            <w:szCs w:val="32"/>
                          </w:rPr>
                        </w:pPr>
                      </w:p>
                      <w:p w14:paraId="634BB4BF" w14:textId="77777777" w:rsidR="00334594" w:rsidRDefault="00334594" w:rsidP="009F10E6">
                        <w:pPr>
                          <w:rPr>
                            <w:b/>
                            <w:bCs/>
                            <w:color w:val="808080" w:themeColor="text1" w:themeTint="7F"/>
                            <w:sz w:val="32"/>
                            <w:szCs w:val="32"/>
                          </w:rPr>
                        </w:pPr>
                      </w:p>
                    </w:txbxContent>
                  </v:textbox>
                </v:rect>
                <v:rect id="Rectangle 15" o:spid="_x0000_s1039" style="position:absolute;left:6494;top:11160;width:4998;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" filled="f" stroked="f">
                  <v:textbox style="mso-fit-shape-to-text:t">
                    <w:txbxContent>
                      <w:p w14:paraId="6A61F773" w14:textId="7E219590" w:rsidR="00334594" w:rsidRPr="009F10E6" w:rsidRDefault="00334594" w:rsidP="009F10E6">
                        <w:pPr>
                          <w:jc w:val="right"/>
                          <w:rPr>
                            <w:sz w:val="40"/>
                            <w:szCs w:val="40"/>
                          </w:rPr>
                        </w:pPr>
                        <w:r w:rsidRPr="009F10E6">
                          <w:rPr>
                            <w:sz w:val="40"/>
                            <w:szCs w:val="40"/>
                          </w:rPr>
                          <w:t>July 15,2020</w:t>
                        </w:r>
                      </w:p>
                    </w:txbxContent>
                  </v:textbox>
                </v:rect>
                <v:rect id="Rectangle 16" o:spid="_x0000_s1040" style="position:absolute;left:1800;top:5260;width:8638;height:51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" filled="f" stroked="f">
                  <v:textbox>
                    <w:txbxContent>
                      <w:sdt>
                        <w:sdtPr>
                          <w:rPr>
                            <w:b/>
                            <w:bCs/>
                            <w:color w:val="44546A"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29B85359" w14:textId="5F19B319" w:rsidR="00334594" w:rsidRDefault="00334594" w:rsidP="009F10E6">
                            <w:pPr>
                              <w:rPr>
                                <w:b/>
                                <w:bCs/>
                                <w:color w:val="44546A" w:themeColor="text2"/>
                                <w:sz w:val="72"/>
                                <w:szCs w:val="72"/>
                              </w:rPr>
                            </w:pPr>
                            <w:r>
                              <w:rPr>
                                <w:b/>
                                <w:bCs/>
                                <w:color w:val="44546A" w:themeColor="text2"/>
                                <w:sz w:val="72"/>
                                <w:szCs w:val="72"/>
                              </w:rPr>
                              <w:t>Modern Application Playbook Checklist (Beta)</w:t>
                            </w:r>
                          </w:p>
                        </w:sdtContent>
                      </w:sdt>
                      <w:sdt>
                        <w:sdtPr>
                          <w:rPr>
                            <w:b/>
                            <w:bCs/>
                            <w:color w:val="4472C4"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1F623B3A" w14:textId="4AD9FDB0" w:rsidR="00334594" w:rsidRDefault="00334594" w:rsidP="009F10E6">
                            <w:pPr>
                              <w:rPr>
                                <w:b/>
                                <w:bCs/>
                                <w:color w:val="4472C4" w:themeColor="accent1"/>
                                <w:sz w:val="40"/>
                                <w:szCs w:val="40"/>
                              </w:rPr>
                            </w:pPr>
                            <w:r>
                              <w:rPr>
                                <w:b/>
                                <w:bCs/>
                                <w:color w:val="4472C4" w:themeColor="accent1"/>
                                <w:sz w:val="40"/>
                                <w:szCs w:val="40"/>
                              </w:rPr>
                              <w:t>Citizen Services’ OCIO-ES IMB</w:t>
                            </w:r>
                          </w:p>
                        </w:sdtContent>
                      </w:sdt>
                      <w:p w14:paraId="1686D4E6" w14:textId="6932695C" w:rsidR="00334594" w:rsidRDefault="00334594" w:rsidP="009F10E6">
                        <w:pPr>
                          <w:jc w:val="center"/>
                          <w:rPr>
                            <w:b/>
                            <w:bCs/>
                            <w:color w:val="808080" w:themeColor="text1" w:themeTint="7F"/>
                            <w:sz w:val="32"/>
                            <w:szCs w:val="32"/>
                          </w:rPr>
                        </w:pPr>
                      </w:p>
                      <w:p w14:paraId="6B9C23B5" w14:textId="772D4F03" w:rsidR="00334594" w:rsidRPr="00BD22BC" w:rsidRDefault="00334594" w:rsidP="00BD22BC">
                        <w:pPr>
                          <w:rPr>
                            <w:color w:val="4472C4" w:themeColor="accent1"/>
                            <w:sz w:val="28"/>
                            <w:szCs w:val="28"/>
                          </w:rPr>
                        </w:pPr>
                        <w:hyperlink r:id="rId10" w:history="1">
                          <w:r w:rsidRPr="00BD22BC">
                            <w:rPr>
                              <w:rStyle w:val="Hyperlink"/>
                              <w:sz w:val="28"/>
                              <w:szCs w:val="28"/>
                            </w:rPr>
                            <w:t>https://bcgov.github.io/CITZ-IMB-playbook</w:t>
                          </w:r>
                        </w:hyperlink>
                      </w:p>
                      <w:p w14:paraId="3CC8772D" w14:textId="77777777" w:rsidR="00334594" w:rsidRDefault="00334594" w:rsidP="009F10E6">
                        <w:pPr>
                          <w:rPr>
                            <w:b/>
                            <w:bCs/>
                            <w:color w:val="808080" w:themeColor="text1" w:themeTint="7F"/>
                            <w:sz w:val="32"/>
                            <w:szCs w:val="32"/>
                          </w:rPr>
                        </w:pPr>
                      </w:p>
                    </w:txbxContent>
                  </v:textbox>
                </v:rect>
                <w10:wrap anchorx="page" anchory="margin"/>
              </v:group>
            </w:pict>
          </mc:Fallback>
        </mc:AlternateContent>
      </w:r>
    </w:p>
    <w:p w14:paraId="139C5455" w14:textId="61379510" w:rsidR="009F10E6" w:rsidRPr="005E6FDB" w:rsidRDefault="009F10E6">
      <w:pPr>
        <w:rPr>
          <w:rFonts w:eastAsiaTheme="majorEastAsia" w:cstheme="minorHAnsi"/>
          <w:color w:val="2F5496" w:themeColor="accent1" w:themeShade="BF"/>
          <w:sz w:val="32"/>
          <w:szCs w:val="32"/>
          <w:lang w:val="en-US"/>
        </w:rPr>
      </w:pPr>
      <w:r w:rsidRPr="005E6FDB">
        <w:rPr>
          <w:rFonts w:cstheme="minorHAnsi"/>
          <w:b/>
          <w:bCs/>
          <w:noProof/>
          <w:color w:val="808080" w:themeColor="text1" w:themeTint="7F"/>
          <w:sz w:val="32"/>
          <w:szCs w:val="32"/>
        </w:rPr>
        <w:drawing>
          <wp:inline distT="0" distB="0" distL="0" distR="0" wp14:anchorId="3F3E0A7F" wp14:editId="2ED4BFB6">
            <wp:extent cx="2514600" cy="2417871"/>
            <wp:effectExtent l="0" t="0" r="0" b="1905"/>
            <wp:docPr id="19" name="Picture 19" descr="A picture containing clock, soc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book-lifecyc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4180" cy="2455929"/>
                    </a:xfrm>
                    <a:prstGeom prst="rect">
                      <a:avLst/>
                    </a:prstGeom>
                  </pic:spPr>
                </pic:pic>
              </a:graphicData>
            </a:graphic>
          </wp:inline>
        </w:drawing>
      </w:r>
      <w:r w:rsidRPr="005E6FDB">
        <w:rPr>
          <w:rFonts w:cstheme="minorHAnsi"/>
        </w:rPr>
        <w:br w:type="page"/>
      </w:r>
    </w:p>
    <w:p w14:paraId="66167D63" w14:textId="77777777" w:rsidR="00AA17EF" w:rsidRPr="00BD22BC" w:rsidRDefault="00AA17EF" w:rsidP="00AA17EF">
      <w:pPr>
        <w:pStyle w:val="TOCHeading"/>
        <w:rPr>
          <w:b/>
          <w:bCs/>
        </w:rPr>
      </w:pPr>
      <w:r w:rsidRPr="00BD22BC">
        <w:rPr>
          <w:b/>
          <w:bCs/>
        </w:rPr>
        <w:lastRenderedPageBreak/>
        <w:t>Purpose</w:t>
      </w:r>
    </w:p>
    <w:p w14:paraId="07D53954" w14:textId="77777777" w:rsidR="00AA17EF" w:rsidRDefault="00AA17EF" w:rsidP="00AA17EF">
      <w:pPr>
        <w:rPr>
          <w:lang w:val="en-US"/>
        </w:rPr>
      </w:pPr>
    </w:p>
    <w:p w14:paraId="1A04F062" w14:textId="77777777" w:rsidR="00AA17EF" w:rsidRDefault="00AA17EF" w:rsidP="00AA17EF">
      <w:pPr>
        <w:rPr>
          <w:lang w:val="en-US"/>
        </w:rPr>
      </w:pPr>
      <w:r>
        <w:rPr>
          <w:lang w:val="en-US"/>
        </w:rPr>
        <w:t xml:space="preserve">This document is a tool that can be used along with the Modern Application Playbook to aid teams in preparing for transitioning of their solutions from ideation, project approval through development and into lifecycle support and sustainment. </w:t>
      </w:r>
    </w:p>
    <w:p w14:paraId="4A86A12A" w14:textId="77777777" w:rsidR="00AA17EF" w:rsidRDefault="00AA17EF" w:rsidP="00AA17EF">
      <w:pPr>
        <w:rPr>
          <w:lang w:val="en-US"/>
        </w:rPr>
      </w:pPr>
      <w:r>
        <w:rPr>
          <w:lang w:val="en-US"/>
        </w:rPr>
        <w:t>This document will be reviewed annually and updated based on user feedback and experience gained in transitioning projects.</w:t>
      </w:r>
    </w:p>
    <w:p w14:paraId="29E19FA0" w14:textId="77777777" w:rsidR="00AA17EF" w:rsidRDefault="00AA17EF" w:rsidP="00AA17EF">
      <w:pPr>
        <w:rPr>
          <w:lang w:val="en-US"/>
        </w:rPr>
      </w:pPr>
      <w:r>
        <w:rPr>
          <w:lang w:val="en-US"/>
        </w:rPr>
        <w:t xml:space="preserve">Feedback is welcomed and should be submitted </w:t>
      </w:r>
      <w:hyperlink r:id="rId12" w:history="1">
        <w:r w:rsidRPr="00BD22BC">
          <w:rPr>
            <w:rStyle w:val="Hyperlink"/>
            <w:lang w:val="en-US"/>
          </w:rPr>
          <w:t>here</w:t>
        </w:r>
      </w:hyperlink>
      <w:r>
        <w:rPr>
          <w:lang w:val="en-US"/>
        </w:rPr>
        <w:t>.</w:t>
      </w:r>
    </w:p>
    <w:customXmlInsRangeStart w:id="1" w:author="Grant Graham" w:date="2020-07-15T06:14:00Z"/>
    <w:sdt>
      <w:sdtPr>
        <w:rPr>
          <w:rFonts w:asciiTheme="minorHAnsi" w:eastAsiaTheme="minorHAnsi" w:hAnsiTheme="minorHAnsi" w:cstheme="minorBidi"/>
          <w:color w:val="auto"/>
          <w:sz w:val="22"/>
          <w:szCs w:val="22"/>
          <w:lang w:val="en-CA"/>
        </w:rPr>
        <w:id w:val="-1048293283"/>
        <w:docPartObj>
          <w:docPartGallery w:val="Table of Contents"/>
          <w:docPartUnique/>
        </w:docPartObj>
      </w:sdtPr>
      <w:sdtEndPr>
        <w:rPr>
          <w:b/>
          <w:bCs/>
          <w:noProof/>
        </w:rPr>
      </w:sdtEndPr>
      <w:sdtContent>
        <w:customXmlInsRangeEnd w:id="1"/>
        <w:p w14:paraId="00080CC3" w14:textId="69D30DBB" w:rsidR="00B52B5D" w:rsidRDefault="00B52B5D">
          <w:pPr>
            <w:pStyle w:val="TOCHeading"/>
            <w:rPr>
              <w:ins w:id="2" w:author="Grant Graham" w:date="2020-07-15T06:14:00Z"/>
            </w:rPr>
          </w:pPr>
          <w:ins w:id="3" w:author="Grant Graham" w:date="2020-07-15T06:14:00Z">
            <w:r>
              <w:t>Contents</w:t>
            </w:r>
          </w:ins>
        </w:p>
        <w:p w14:paraId="430439BD" w14:textId="43966CCF" w:rsidR="00B52B5D" w:rsidRDefault="00B52B5D">
          <w:pPr>
            <w:pStyle w:val="TOC1"/>
            <w:tabs>
              <w:tab w:val="right" w:leader="dot" w:pos="9350"/>
            </w:tabs>
            <w:rPr>
              <w:rFonts w:eastAsiaTheme="minorEastAsia"/>
              <w:noProof/>
              <w:lang w:eastAsia="en-CA"/>
            </w:rPr>
          </w:pPr>
          <w:ins w:id="4" w:author="Grant Graham" w:date="2020-07-15T06:14:00Z">
            <w:r>
              <w:fldChar w:fldCharType="begin"/>
            </w:r>
            <w:r>
              <w:instrText xml:space="preserve"> TOC \o "1-3" \h \z \u </w:instrText>
            </w:r>
            <w:r>
              <w:fldChar w:fldCharType="separate"/>
            </w:r>
          </w:ins>
          <w:hyperlink w:anchor="_Toc45686072" w:history="1">
            <w:r w:rsidRPr="00A342F0">
              <w:rPr>
                <w:rStyle w:val="Hyperlink"/>
                <w:noProof/>
                <w:lang w:val="en-US"/>
              </w:rPr>
              <w:t>Play 1</w:t>
            </w:r>
            <w:r>
              <w:rPr>
                <w:noProof/>
                <w:webHidden/>
              </w:rPr>
              <w:tab/>
            </w:r>
            <w:r>
              <w:rPr>
                <w:noProof/>
                <w:webHidden/>
              </w:rPr>
              <w:fldChar w:fldCharType="begin"/>
            </w:r>
            <w:r>
              <w:rPr>
                <w:noProof/>
                <w:webHidden/>
              </w:rPr>
              <w:instrText xml:space="preserve"> PAGEREF _Toc45686072 \h </w:instrText>
            </w:r>
            <w:r>
              <w:rPr>
                <w:noProof/>
                <w:webHidden/>
              </w:rPr>
            </w:r>
            <w:r>
              <w:rPr>
                <w:noProof/>
                <w:webHidden/>
              </w:rPr>
              <w:fldChar w:fldCharType="separate"/>
            </w:r>
            <w:r>
              <w:rPr>
                <w:noProof/>
                <w:webHidden/>
              </w:rPr>
              <w:t>3</w:t>
            </w:r>
            <w:r>
              <w:rPr>
                <w:noProof/>
                <w:webHidden/>
              </w:rPr>
              <w:fldChar w:fldCharType="end"/>
            </w:r>
          </w:hyperlink>
        </w:p>
        <w:p w14:paraId="1427DAD5" w14:textId="72ECFAD4" w:rsidR="00B52B5D" w:rsidRDefault="00A762C4">
          <w:pPr>
            <w:pStyle w:val="TOC2"/>
            <w:tabs>
              <w:tab w:val="right" w:leader="dot" w:pos="9350"/>
            </w:tabs>
            <w:rPr>
              <w:rFonts w:eastAsiaTheme="minorEastAsia"/>
              <w:noProof/>
              <w:lang w:eastAsia="en-CA"/>
            </w:rPr>
          </w:pPr>
          <w:hyperlink w:anchor="_Toc45686073" w:history="1">
            <w:r w:rsidR="00B52B5D" w:rsidRPr="00A342F0">
              <w:rPr>
                <w:rStyle w:val="Hyperlink"/>
                <w:noProof/>
                <w:lang w:val="en-US"/>
              </w:rPr>
              <w:t>Ideate Solutions That Meet the Needs of Business</w:t>
            </w:r>
            <w:r w:rsidR="00B52B5D">
              <w:rPr>
                <w:noProof/>
                <w:webHidden/>
              </w:rPr>
              <w:tab/>
            </w:r>
            <w:r w:rsidR="00B52B5D">
              <w:rPr>
                <w:noProof/>
                <w:webHidden/>
              </w:rPr>
              <w:fldChar w:fldCharType="begin"/>
            </w:r>
            <w:r w:rsidR="00B52B5D">
              <w:rPr>
                <w:noProof/>
                <w:webHidden/>
              </w:rPr>
              <w:instrText xml:space="preserve"> PAGEREF _Toc45686073 \h </w:instrText>
            </w:r>
            <w:r w:rsidR="00B52B5D">
              <w:rPr>
                <w:noProof/>
                <w:webHidden/>
              </w:rPr>
            </w:r>
            <w:r w:rsidR="00B52B5D">
              <w:rPr>
                <w:noProof/>
                <w:webHidden/>
              </w:rPr>
              <w:fldChar w:fldCharType="separate"/>
            </w:r>
            <w:r w:rsidR="00B52B5D">
              <w:rPr>
                <w:noProof/>
                <w:webHidden/>
              </w:rPr>
              <w:t>3</w:t>
            </w:r>
            <w:r w:rsidR="00B52B5D">
              <w:rPr>
                <w:noProof/>
                <w:webHidden/>
              </w:rPr>
              <w:fldChar w:fldCharType="end"/>
            </w:r>
          </w:hyperlink>
        </w:p>
        <w:p w14:paraId="5802E8AE" w14:textId="15E15B21" w:rsidR="00B52B5D" w:rsidRDefault="00A762C4">
          <w:pPr>
            <w:pStyle w:val="TOC1"/>
            <w:tabs>
              <w:tab w:val="right" w:leader="dot" w:pos="9350"/>
            </w:tabs>
            <w:rPr>
              <w:rFonts w:eastAsiaTheme="minorEastAsia"/>
              <w:noProof/>
              <w:lang w:eastAsia="en-CA"/>
            </w:rPr>
          </w:pPr>
          <w:hyperlink w:anchor="_Toc45686074" w:history="1">
            <w:r w:rsidR="00B52B5D" w:rsidRPr="00A342F0">
              <w:rPr>
                <w:rStyle w:val="Hyperlink"/>
                <w:noProof/>
                <w:lang w:val="en-US"/>
              </w:rPr>
              <w:t>Play 2</w:t>
            </w:r>
            <w:r w:rsidR="00B52B5D">
              <w:rPr>
                <w:noProof/>
                <w:webHidden/>
              </w:rPr>
              <w:tab/>
            </w:r>
            <w:r w:rsidR="00B52B5D">
              <w:rPr>
                <w:noProof/>
                <w:webHidden/>
              </w:rPr>
              <w:fldChar w:fldCharType="begin"/>
            </w:r>
            <w:r w:rsidR="00B52B5D">
              <w:rPr>
                <w:noProof/>
                <w:webHidden/>
              </w:rPr>
              <w:instrText xml:space="preserve"> PAGEREF _Toc45686074 \h </w:instrText>
            </w:r>
            <w:r w:rsidR="00B52B5D">
              <w:rPr>
                <w:noProof/>
                <w:webHidden/>
              </w:rPr>
            </w:r>
            <w:r w:rsidR="00B52B5D">
              <w:rPr>
                <w:noProof/>
                <w:webHidden/>
              </w:rPr>
              <w:fldChar w:fldCharType="separate"/>
            </w:r>
            <w:r w:rsidR="00B52B5D">
              <w:rPr>
                <w:noProof/>
                <w:webHidden/>
              </w:rPr>
              <w:t>4</w:t>
            </w:r>
            <w:r w:rsidR="00B52B5D">
              <w:rPr>
                <w:noProof/>
                <w:webHidden/>
              </w:rPr>
              <w:fldChar w:fldCharType="end"/>
            </w:r>
          </w:hyperlink>
        </w:p>
        <w:p w14:paraId="02A54A1C" w14:textId="715D731D" w:rsidR="00B52B5D" w:rsidRDefault="00A762C4">
          <w:pPr>
            <w:pStyle w:val="TOC2"/>
            <w:tabs>
              <w:tab w:val="right" w:leader="dot" w:pos="9350"/>
            </w:tabs>
            <w:rPr>
              <w:rFonts w:eastAsiaTheme="minorEastAsia"/>
              <w:noProof/>
              <w:lang w:eastAsia="en-CA"/>
            </w:rPr>
          </w:pPr>
          <w:hyperlink w:anchor="_Toc45686075" w:history="1">
            <w:r w:rsidR="00B52B5D" w:rsidRPr="00A342F0">
              <w:rPr>
                <w:rStyle w:val="Hyperlink"/>
                <w:noProof/>
                <w:lang w:val="en-US"/>
              </w:rPr>
              <w:t>Successfully Navigate the Project Intake Process</w:t>
            </w:r>
            <w:r w:rsidR="00B52B5D">
              <w:rPr>
                <w:noProof/>
                <w:webHidden/>
              </w:rPr>
              <w:tab/>
            </w:r>
            <w:r w:rsidR="00B52B5D">
              <w:rPr>
                <w:noProof/>
                <w:webHidden/>
              </w:rPr>
              <w:fldChar w:fldCharType="begin"/>
            </w:r>
            <w:r w:rsidR="00B52B5D">
              <w:rPr>
                <w:noProof/>
                <w:webHidden/>
              </w:rPr>
              <w:instrText xml:space="preserve"> PAGEREF _Toc45686075 \h </w:instrText>
            </w:r>
            <w:r w:rsidR="00B52B5D">
              <w:rPr>
                <w:noProof/>
                <w:webHidden/>
              </w:rPr>
            </w:r>
            <w:r w:rsidR="00B52B5D">
              <w:rPr>
                <w:noProof/>
                <w:webHidden/>
              </w:rPr>
              <w:fldChar w:fldCharType="separate"/>
            </w:r>
            <w:r w:rsidR="00B52B5D">
              <w:rPr>
                <w:noProof/>
                <w:webHidden/>
              </w:rPr>
              <w:t>4</w:t>
            </w:r>
            <w:r w:rsidR="00B52B5D">
              <w:rPr>
                <w:noProof/>
                <w:webHidden/>
              </w:rPr>
              <w:fldChar w:fldCharType="end"/>
            </w:r>
          </w:hyperlink>
        </w:p>
        <w:p w14:paraId="1A18C10E" w14:textId="1F758B3A" w:rsidR="00B52B5D" w:rsidRDefault="00A762C4">
          <w:pPr>
            <w:pStyle w:val="TOC1"/>
            <w:tabs>
              <w:tab w:val="right" w:leader="dot" w:pos="9350"/>
            </w:tabs>
            <w:rPr>
              <w:rFonts w:eastAsiaTheme="minorEastAsia"/>
              <w:noProof/>
              <w:lang w:eastAsia="en-CA"/>
            </w:rPr>
          </w:pPr>
          <w:hyperlink w:anchor="_Toc45686076" w:history="1">
            <w:r w:rsidR="00B52B5D" w:rsidRPr="00A342F0">
              <w:rPr>
                <w:rStyle w:val="Hyperlink"/>
                <w:noProof/>
                <w:lang w:val="en-US"/>
              </w:rPr>
              <w:t>Play 3</w:t>
            </w:r>
            <w:r w:rsidR="00B52B5D">
              <w:rPr>
                <w:noProof/>
                <w:webHidden/>
              </w:rPr>
              <w:tab/>
            </w:r>
            <w:r w:rsidR="00B52B5D">
              <w:rPr>
                <w:noProof/>
                <w:webHidden/>
              </w:rPr>
              <w:fldChar w:fldCharType="begin"/>
            </w:r>
            <w:r w:rsidR="00B52B5D">
              <w:rPr>
                <w:noProof/>
                <w:webHidden/>
              </w:rPr>
              <w:instrText xml:space="preserve"> PAGEREF _Toc45686076 \h </w:instrText>
            </w:r>
            <w:r w:rsidR="00B52B5D">
              <w:rPr>
                <w:noProof/>
                <w:webHidden/>
              </w:rPr>
            </w:r>
            <w:r w:rsidR="00B52B5D">
              <w:rPr>
                <w:noProof/>
                <w:webHidden/>
              </w:rPr>
              <w:fldChar w:fldCharType="separate"/>
            </w:r>
            <w:r w:rsidR="00B52B5D">
              <w:rPr>
                <w:noProof/>
                <w:webHidden/>
              </w:rPr>
              <w:t>5</w:t>
            </w:r>
            <w:r w:rsidR="00B52B5D">
              <w:rPr>
                <w:noProof/>
                <w:webHidden/>
              </w:rPr>
              <w:fldChar w:fldCharType="end"/>
            </w:r>
          </w:hyperlink>
        </w:p>
        <w:p w14:paraId="42B3085C" w14:textId="0BA04BD4" w:rsidR="00B52B5D" w:rsidRDefault="00A762C4">
          <w:pPr>
            <w:pStyle w:val="TOC2"/>
            <w:tabs>
              <w:tab w:val="right" w:leader="dot" w:pos="9350"/>
            </w:tabs>
            <w:rPr>
              <w:rFonts w:eastAsiaTheme="minorEastAsia"/>
              <w:noProof/>
              <w:lang w:eastAsia="en-CA"/>
            </w:rPr>
          </w:pPr>
          <w:hyperlink w:anchor="_Toc45686077" w:history="1">
            <w:r w:rsidR="00B52B5D" w:rsidRPr="00A342F0">
              <w:rPr>
                <w:rStyle w:val="Hyperlink"/>
                <w:noProof/>
                <w:lang w:val="en-US"/>
              </w:rPr>
              <w:t>Building Your Team</w:t>
            </w:r>
            <w:r w:rsidR="00B52B5D">
              <w:rPr>
                <w:noProof/>
                <w:webHidden/>
              </w:rPr>
              <w:tab/>
            </w:r>
            <w:r w:rsidR="00B52B5D">
              <w:rPr>
                <w:noProof/>
                <w:webHidden/>
              </w:rPr>
              <w:fldChar w:fldCharType="begin"/>
            </w:r>
            <w:r w:rsidR="00B52B5D">
              <w:rPr>
                <w:noProof/>
                <w:webHidden/>
              </w:rPr>
              <w:instrText xml:space="preserve"> PAGEREF _Toc45686077 \h </w:instrText>
            </w:r>
            <w:r w:rsidR="00B52B5D">
              <w:rPr>
                <w:noProof/>
                <w:webHidden/>
              </w:rPr>
            </w:r>
            <w:r w:rsidR="00B52B5D">
              <w:rPr>
                <w:noProof/>
                <w:webHidden/>
              </w:rPr>
              <w:fldChar w:fldCharType="separate"/>
            </w:r>
            <w:r w:rsidR="00B52B5D">
              <w:rPr>
                <w:noProof/>
                <w:webHidden/>
              </w:rPr>
              <w:t>5</w:t>
            </w:r>
            <w:r w:rsidR="00B52B5D">
              <w:rPr>
                <w:noProof/>
                <w:webHidden/>
              </w:rPr>
              <w:fldChar w:fldCharType="end"/>
            </w:r>
          </w:hyperlink>
        </w:p>
        <w:p w14:paraId="69548CD5" w14:textId="528884D1" w:rsidR="00B52B5D" w:rsidRDefault="00A762C4">
          <w:pPr>
            <w:pStyle w:val="TOC1"/>
            <w:tabs>
              <w:tab w:val="right" w:leader="dot" w:pos="9350"/>
            </w:tabs>
            <w:rPr>
              <w:rFonts w:eastAsiaTheme="minorEastAsia"/>
              <w:noProof/>
              <w:lang w:eastAsia="en-CA"/>
            </w:rPr>
          </w:pPr>
          <w:hyperlink w:anchor="_Toc45686078" w:history="1">
            <w:r w:rsidR="00B52B5D" w:rsidRPr="00A342F0">
              <w:rPr>
                <w:rStyle w:val="Hyperlink"/>
                <w:noProof/>
                <w:lang w:val="en-US"/>
              </w:rPr>
              <w:t>Play 4</w:t>
            </w:r>
            <w:r w:rsidR="00B52B5D">
              <w:rPr>
                <w:noProof/>
                <w:webHidden/>
              </w:rPr>
              <w:tab/>
            </w:r>
            <w:r w:rsidR="00B52B5D">
              <w:rPr>
                <w:noProof/>
                <w:webHidden/>
              </w:rPr>
              <w:fldChar w:fldCharType="begin"/>
            </w:r>
            <w:r w:rsidR="00B52B5D">
              <w:rPr>
                <w:noProof/>
                <w:webHidden/>
              </w:rPr>
              <w:instrText xml:space="preserve"> PAGEREF _Toc45686078 \h </w:instrText>
            </w:r>
            <w:r w:rsidR="00B52B5D">
              <w:rPr>
                <w:noProof/>
                <w:webHidden/>
              </w:rPr>
            </w:r>
            <w:r w:rsidR="00B52B5D">
              <w:rPr>
                <w:noProof/>
                <w:webHidden/>
              </w:rPr>
              <w:fldChar w:fldCharType="separate"/>
            </w:r>
            <w:r w:rsidR="00B52B5D">
              <w:rPr>
                <w:noProof/>
                <w:webHidden/>
              </w:rPr>
              <w:t>6</w:t>
            </w:r>
            <w:r w:rsidR="00B52B5D">
              <w:rPr>
                <w:noProof/>
                <w:webHidden/>
              </w:rPr>
              <w:fldChar w:fldCharType="end"/>
            </w:r>
          </w:hyperlink>
        </w:p>
        <w:p w14:paraId="6BABB84B" w14:textId="45E30D02" w:rsidR="00B52B5D" w:rsidRDefault="00A762C4">
          <w:pPr>
            <w:pStyle w:val="TOC2"/>
            <w:tabs>
              <w:tab w:val="right" w:leader="dot" w:pos="9350"/>
            </w:tabs>
            <w:rPr>
              <w:rFonts w:eastAsiaTheme="minorEastAsia"/>
              <w:noProof/>
              <w:lang w:eastAsia="en-CA"/>
            </w:rPr>
          </w:pPr>
          <w:hyperlink w:anchor="_Toc45686079" w:history="1">
            <w:r w:rsidR="00B52B5D" w:rsidRPr="00A342F0">
              <w:rPr>
                <w:rStyle w:val="Hyperlink"/>
                <w:noProof/>
                <w:lang w:val="en-US"/>
              </w:rPr>
              <w:t>Ready, Refine, Sprint…</w:t>
            </w:r>
            <w:r w:rsidR="00B52B5D">
              <w:rPr>
                <w:noProof/>
                <w:webHidden/>
              </w:rPr>
              <w:tab/>
            </w:r>
            <w:r w:rsidR="00B52B5D">
              <w:rPr>
                <w:noProof/>
                <w:webHidden/>
              </w:rPr>
              <w:fldChar w:fldCharType="begin"/>
            </w:r>
            <w:r w:rsidR="00B52B5D">
              <w:rPr>
                <w:noProof/>
                <w:webHidden/>
              </w:rPr>
              <w:instrText xml:space="preserve"> PAGEREF _Toc45686079 \h </w:instrText>
            </w:r>
            <w:r w:rsidR="00B52B5D">
              <w:rPr>
                <w:noProof/>
                <w:webHidden/>
              </w:rPr>
            </w:r>
            <w:r w:rsidR="00B52B5D">
              <w:rPr>
                <w:noProof/>
                <w:webHidden/>
              </w:rPr>
              <w:fldChar w:fldCharType="separate"/>
            </w:r>
            <w:r w:rsidR="00B52B5D">
              <w:rPr>
                <w:noProof/>
                <w:webHidden/>
              </w:rPr>
              <w:t>6</w:t>
            </w:r>
            <w:r w:rsidR="00B52B5D">
              <w:rPr>
                <w:noProof/>
                <w:webHidden/>
              </w:rPr>
              <w:fldChar w:fldCharType="end"/>
            </w:r>
          </w:hyperlink>
        </w:p>
        <w:p w14:paraId="35CA0B2F" w14:textId="570CC8A0" w:rsidR="00B52B5D" w:rsidRDefault="00A762C4">
          <w:pPr>
            <w:pStyle w:val="TOC1"/>
            <w:tabs>
              <w:tab w:val="right" w:leader="dot" w:pos="9350"/>
            </w:tabs>
            <w:rPr>
              <w:rFonts w:eastAsiaTheme="minorEastAsia"/>
              <w:noProof/>
              <w:lang w:eastAsia="en-CA"/>
            </w:rPr>
          </w:pPr>
          <w:hyperlink w:anchor="_Toc45686080" w:history="1">
            <w:r w:rsidR="00B52B5D" w:rsidRPr="00A342F0">
              <w:rPr>
                <w:rStyle w:val="Hyperlink"/>
                <w:noProof/>
                <w:lang w:val="en-US"/>
              </w:rPr>
              <w:t>Play 5</w:t>
            </w:r>
            <w:r w:rsidR="00B52B5D">
              <w:rPr>
                <w:noProof/>
                <w:webHidden/>
              </w:rPr>
              <w:tab/>
            </w:r>
            <w:r w:rsidR="00B52B5D">
              <w:rPr>
                <w:noProof/>
                <w:webHidden/>
              </w:rPr>
              <w:fldChar w:fldCharType="begin"/>
            </w:r>
            <w:r w:rsidR="00B52B5D">
              <w:rPr>
                <w:noProof/>
                <w:webHidden/>
              </w:rPr>
              <w:instrText xml:space="preserve"> PAGEREF _Toc45686080 \h </w:instrText>
            </w:r>
            <w:r w:rsidR="00B52B5D">
              <w:rPr>
                <w:noProof/>
                <w:webHidden/>
              </w:rPr>
            </w:r>
            <w:r w:rsidR="00B52B5D">
              <w:rPr>
                <w:noProof/>
                <w:webHidden/>
              </w:rPr>
              <w:fldChar w:fldCharType="separate"/>
            </w:r>
            <w:r w:rsidR="00B52B5D">
              <w:rPr>
                <w:noProof/>
                <w:webHidden/>
              </w:rPr>
              <w:t>8</w:t>
            </w:r>
            <w:r w:rsidR="00B52B5D">
              <w:rPr>
                <w:noProof/>
                <w:webHidden/>
              </w:rPr>
              <w:fldChar w:fldCharType="end"/>
            </w:r>
          </w:hyperlink>
        </w:p>
        <w:p w14:paraId="231BE052" w14:textId="456929AD" w:rsidR="00B52B5D" w:rsidRDefault="00A762C4">
          <w:pPr>
            <w:pStyle w:val="TOC2"/>
            <w:tabs>
              <w:tab w:val="right" w:leader="dot" w:pos="9350"/>
            </w:tabs>
            <w:rPr>
              <w:rFonts w:eastAsiaTheme="minorEastAsia"/>
              <w:noProof/>
              <w:lang w:eastAsia="en-CA"/>
            </w:rPr>
          </w:pPr>
          <w:hyperlink w:anchor="_Toc45686081" w:history="1">
            <w:r w:rsidR="00B52B5D" w:rsidRPr="00A342F0">
              <w:rPr>
                <w:rStyle w:val="Hyperlink"/>
                <w:noProof/>
                <w:lang w:val="en-US"/>
              </w:rPr>
              <w:t>Transition to Operations</w:t>
            </w:r>
            <w:r w:rsidR="00B52B5D">
              <w:rPr>
                <w:noProof/>
                <w:webHidden/>
              </w:rPr>
              <w:tab/>
            </w:r>
            <w:r w:rsidR="00B52B5D">
              <w:rPr>
                <w:noProof/>
                <w:webHidden/>
              </w:rPr>
              <w:fldChar w:fldCharType="begin"/>
            </w:r>
            <w:r w:rsidR="00B52B5D">
              <w:rPr>
                <w:noProof/>
                <w:webHidden/>
              </w:rPr>
              <w:instrText xml:space="preserve"> PAGEREF _Toc45686081 \h </w:instrText>
            </w:r>
            <w:r w:rsidR="00B52B5D">
              <w:rPr>
                <w:noProof/>
                <w:webHidden/>
              </w:rPr>
            </w:r>
            <w:r w:rsidR="00B52B5D">
              <w:rPr>
                <w:noProof/>
                <w:webHidden/>
              </w:rPr>
              <w:fldChar w:fldCharType="separate"/>
            </w:r>
            <w:r w:rsidR="00B52B5D">
              <w:rPr>
                <w:noProof/>
                <w:webHidden/>
              </w:rPr>
              <w:t>8</w:t>
            </w:r>
            <w:r w:rsidR="00B52B5D">
              <w:rPr>
                <w:noProof/>
                <w:webHidden/>
              </w:rPr>
              <w:fldChar w:fldCharType="end"/>
            </w:r>
          </w:hyperlink>
        </w:p>
        <w:p w14:paraId="7F795FE2" w14:textId="2ECDFC25" w:rsidR="00B52B5D" w:rsidRDefault="00A762C4">
          <w:pPr>
            <w:pStyle w:val="TOC1"/>
            <w:tabs>
              <w:tab w:val="right" w:leader="dot" w:pos="9350"/>
            </w:tabs>
            <w:rPr>
              <w:rFonts w:eastAsiaTheme="minorEastAsia"/>
              <w:noProof/>
              <w:lang w:eastAsia="en-CA"/>
            </w:rPr>
          </w:pPr>
          <w:hyperlink w:anchor="_Toc45686082" w:history="1">
            <w:r w:rsidR="00B52B5D" w:rsidRPr="00A342F0">
              <w:rPr>
                <w:rStyle w:val="Hyperlink"/>
                <w:noProof/>
                <w:lang w:val="en-US"/>
              </w:rPr>
              <w:t>Play 6</w:t>
            </w:r>
            <w:r w:rsidR="00B52B5D">
              <w:rPr>
                <w:noProof/>
                <w:webHidden/>
              </w:rPr>
              <w:tab/>
            </w:r>
            <w:r w:rsidR="00B52B5D">
              <w:rPr>
                <w:noProof/>
                <w:webHidden/>
              </w:rPr>
              <w:fldChar w:fldCharType="begin"/>
            </w:r>
            <w:r w:rsidR="00B52B5D">
              <w:rPr>
                <w:noProof/>
                <w:webHidden/>
              </w:rPr>
              <w:instrText xml:space="preserve"> PAGEREF _Toc45686082 \h </w:instrText>
            </w:r>
            <w:r w:rsidR="00B52B5D">
              <w:rPr>
                <w:noProof/>
                <w:webHidden/>
              </w:rPr>
            </w:r>
            <w:r w:rsidR="00B52B5D">
              <w:rPr>
                <w:noProof/>
                <w:webHidden/>
              </w:rPr>
              <w:fldChar w:fldCharType="separate"/>
            </w:r>
            <w:r w:rsidR="00B52B5D">
              <w:rPr>
                <w:noProof/>
                <w:webHidden/>
              </w:rPr>
              <w:t>8</w:t>
            </w:r>
            <w:r w:rsidR="00B52B5D">
              <w:rPr>
                <w:noProof/>
                <w:webHidden/>
              </w:rPr>
              <w:fldChar w:fldCharType="end"/>
            </w:r>
          </w:hyperlink>
        </w:p>
        <w:p w14:paraId="6E6066D9" w14:textId="77B79F3E" w:rsidR="00B52B5D" w:rsidRDefault="00A762C4">
          <w:pPr>
            <w:pStyle w:val="TOC2"/>
            <w:tabs>
              <w:tab w:val="right" w:leader="dot" w:pos="9350"/>
            </w:tabs>
            <w:rPr>
              <w:rFonts w:eastAsiaTheme="minorEastAsia"/>
              <w:noProof/>
              <w:lang w:eastAsia="en-CA"/>
            </w:rPr>
          </w:pPr>
          <w:hyperlink w:anchor="_Toc45686083" w:history="1">
            <w:r w:rsidR="00B52B5D" w:rsidRPr="00A342F0">
              <w:rPr>
                <w:rStyle w:val="Hyperlink"/>
                <w:noProof/>
                <w:lang w:val="en-US"/>
              </w:rPr>
              <w:t>Continuous Product Improvement</w:t>
            </w:r>
            <w:r w:rsidR="00B52B5D">
              <w:rPr>
                <w:noProof/>
                <w:webHidden/>
              </w:rPr>
              <w:tab/>
            </w:r>
            <w:r w:rsidR="00B52B5D">
              <w:rPr>
                <w:noProof/>
                <w:webHidden/>
              </w:rPr>
              <w:fldChar w:fldCharType="begin"/>
            </w:r>
            <w:r w:rsidR="00B52B5D">
              <w:rPr>
                <w:noProof/>
                <w:webHidden/>
              </w:rPr>
              <w:instrText xml:space="preserve"> PAGEREF _Toc45686083 \h </w:instrText>
            </w:r>
            <w:r w:rsidR="00B52B5D">
              <w:rPr>
                <w:noProof/>
                <w:webHidden/>
              </w:rPr>
            </w:r>
            <w:r w:rsidR="00B52B5D">
              <w:rPr>
                <w:noProof/>
                <w:webHidden/>
              </w:rPr>
              <w:fldChar w:fldCharType="separate"/>
            </w:r>
            <w:r w:rsidR="00B52B5D">
              <w:rPr>
                <w:noProof/>
                <w:webHidden/>
              </w:rPr>
              <w:t>8</w:t>
            </w:r>
            <w:r w:rsidR="00B52B5D">
              <w:rPr>
                <w:noProof/>
                <w:webHidden/>
              </w:rPr>
              <w:fldChar w:fldCharType="end"/>
            </w:r>
          </w:hyperlink>
        </w:p>
        <w:p w14:paraId="03567584" w14:textId="20251B01" w:rsidR="00B52B5D" w:rsidRDefault="00A762C4">
          <w:pPr>
            <w:pStyle w:val="TOC1"/>
            <w:tabs>
              <w:tab w:val="right" w:leader="dot" w:pos="9350"/>
            </w:tabs>
            <w:rPr>
              <w:rFonts w:eastAsiaTheme="minorEastAsia"/>
              <w:noProof/>
              <w:lang w:eastAsia="en-CA"/>
            </w:rPr>
          </w:pPr>
          <w:hyperlink w:anchor="_Toc45686084" w:history="1">
            <w:r w:rsidR="00B52B5D" w:rsidRPr="00A342F0">
              <w:rPr>
                <w:rStyle w:val="Hyperlink"/>
                <w:noProof/>
                <w:lang w:val="en-US"/>
              </w:rPr>
              <w:t>Play 7</w:t>
            </w:r>
            <w:r w:rsidR="00B52B5D">
              <w:rPr>
                <w:noProof/>
                <w:webHidden/>
              </w:rPr>
              <w:tab/>
            </w:r>
            <w:r w:rsidR="00B52B5D">
              <w:rPr>
                <w:noProof/>
                <w:webHidden/>
              </w:rPr>
              <w:fldChar w:fldCharType="begin"/>
            </w:r>
            <w:r w:rsidR="00B52B5D">
              <w:rPr>
                <w:noProof/>
                <w:webHidden/>
              </w:rPr>
              <w:instrText xml:space="preserve"> PAGEREF _Toc45686084 \h </w:instrText>
            </w:r>
            <w:r w:rsidR="00B52B5D">
              <w:rPr>
                <w:noProof/>
                <w:webHidden/>
              </w:rPr>
            </w:r>
            <w:r w:rsidR="00B52B5D">
              <w:rPr>
                <w:noProof/>
                <w:webHidden/>
              </w:rPr>
              <w:fldChar w:fldCharType="separate"/>
            </w:r>
            <w:r w:rsidR="00B52B5D">
              <w:rPr>
                <w:noProof/>
                <w:webHidden/>
              </w:rPr>
              <w:t>10</w:t>
            </w:r>
            <w:r w:rsidR="00B52B5D">
              <w:rPr>
                <w:noProof/>
                <w:webHidden/>
              </w:rPr>
              <w:fldChar w:fldCharType="end"/>
            </w:r>
          </w:hyperlink>
        </w:p>
        <w:p w14:paraId="26E704F9" w14:textId="6CA4A00F" w:rsidR="00B52B5D" w:rsidRDefault="00A762C4">
          <w:pPr>
            <w:pStyle w:val="TOC2"/>
            <w:tabs>
              <w:tab w:val="right" w:leader="dot" w:pos="9350"/>
            </w:tabs>
            <w:rPr>
              <w:rFonts w:eastAsiaTheme="minorEastAsia"/>
              <w:noProof/>
              <w:lang w:eastAsia="en-CA"/>
            </w:rPr>
          </w:pPr>
          <w:hyperlink w:anchor="_Toc45686085" w:history="1">
            <w:r w:rsidR="00B52B5D" w:rsidRPr="00A342F0">
              <w:rPr>
                <w:rStyle w:val="Hyperlink"/>
                <w:noProof/>
                <w:lang w:val="en-US"/>
              </w:rPr>
              <w:t>Sustainment Lifecycle</w:t>
            </w:r>
            <w:r w:rsidR="00B52B5D">
              <w:rPr>
                <w:noProof/>
                <w:webHidden/>
              </w:rPr>
              <w:tab/>
            </w:r>
            <w:r w:rsidR="00B52B5D">
              <w:rPr>
                <w:noProof/>
                <w:webHidden/>
              </w:rPr>
              <w:fldChar w:fldCharType="begin"/>
            </w:r>
            <w:r w:rsidR="00B52B5D">
              <w:rPr>
                <w:noProof/>
                <w:webHidden/>
              </w:rPr>
              <w:instrText xml:space="preserve"> PAGEREF _Toc45686085 \h </w:instrText>
            </w:r>
            <w:r w:rsidR="00B52B5D">
              <w:rPr>
                <w:noProof/>
                <w:webHidden/>
              </w:rPr>
            </w:r>
            <w:r w:rsidR="00B52B5D">
              <w:rPr>
                <w:noProof/>
                <w:webHidden/>
              </w:rPr>
              <w:fldChar w:fldCharType="separate"/>
            </w:r>
            <w:r w:rsidR="00B52B5D">
              <w:rPr>
                <w:noProof/>
                <w:webHidden/>
              </w:rPr>
              <w:t>10</w:t>
            </w:r>
            <w:r w:rsidR="00B52B5D">
              <w:rPr>
                <w:noProof/>
                <w:webHidden/>
              </w:rPr>
              <w:fldChar w:fldCharType="end"/>
            </w:r>
          </w:hyperlink>
        </w:p>
        <w:p w14:paraId="4FDE5354" w14:textId="029D5BB0" w:rsidR="00B52B5D" w:rsidRDefault="00B52B5D">
          <w:pPr>
            <w:rPr>
              <w:ins w:id="5" w:author="Grant Graham" w:date="2020-07-15T06:14:00Z"/>
            </w:rPr>
          </w:pPr>
          <w:ins w:id="6" w:author="Grant Graham" w:date="2020-07-15T06:14:00Z">
            <w:r>
              <w:rPr>
                <w:b/>
                <w:bCs/>
                <w:noProof/>
              </w:rPr>
              <w:fldChar w:fldCharType="end"/>
            </w:r>
          </w:ins>
        </w:p>
        <w:customXmlInsRangeStart w:id="7" w:author="Grant Graham" w:date="2020-07-15T06:14:00Z"/>
      </w:sdtContent>
    </w:sdt>
    <w:customXmlInsRangeEnd w:id="7"/>
    <w:p w14:paraId="61954AC3" w14:textId="03340261" w:rsidR="00A963B8" w:rsidRPr="005E6FDB" w:rsidRDefault="00A963B8">
      <w:pPr>
        <w:rPr>
          <w:rFonts w:cstheme="minorHAnsi"/>
        </w:rPr>
      </w:pPr>
    </w:p>
    <w:p w14:paraId="3CE4E79C" w14:textId="77777777" w:rsidR="00A963B8" w:rsidRPr="005E6FDB" w:rsidRDefault="009F10E6">
      <w:pPr>
        <w:pStyle w:val="Heading1"/>
        <w:rPr>
          <w:lang w:val="en-US"/>
        </w:rPr>
        <w:pPrChange w:id="8" w:author="Grant Graham" w:date="2020-07-15T06:01:00Z">
          <w:pPr/>
        </w:pPrChange>
      </w:pPr>
      <w:r w:rsidRPr="005E6FDB">
        <w:rPr>
          <w:lang w:val="en-US"/>
        </w:rPr>
        <w:br w:type="page"/>
      </w:r>
      <w:bookmarkStart w:id="9" w:name="_Toc45524870"/>
      <w:bookmarkStart w:id="10" w:name="_Toc45686072"/>
      <w:r w:rsidR="00A963B8" w:rsidRPr="005E6FDB">
        <w:rPr>
          <w:lang w:val="en-US"/>
        </w:rPr>
        <w:lastRenderedPageBreak/>
        <w:t>Play 1</w:t>
      </w:r>
      <w:bookmarkEnd w:id="9"/>
      <w:bookmarkEnd w:id="10"/>
    </w:p>
    <w:p w14:paraId="34962F7A" w14:textId="04642BC2" w:rsidR="00A963B8" w:rsidRPr="005E6FDB" w:rsidRDefault="00A963B8">
      <w:pPr>
        <w:pStyle w:val="Heading2"/>
        <w:rPr>
          <w:lang w:val="en-US"/>
        </w:rPr>
        <w:pPrChange w:id="11" w:author="Grant Graham" w:date="2020-07-15T06:01:00Z">
          <w:pPr>
            <w:spacing w:before="100" w:beforeAutospacing="1" w:after="100" w:afterAutospacing="1" w:line="240" w:lineRule="auto"/>
            <w:outlineLvl w:val="1"/>
          </w:pPr>
        </w:pPrChange>
      </w:pPr>
      <w:bookmarkStart w:id="12" w:name="_Toc45524871"/>
      <w:bookmarkStart w:id="13" w:name="_Toc45686073"/>
      <w:r w:rsidRPr="005E6FDB">
        <w:rPr>
          <w:lang w:val="en-US"/>
        </w:rPr>
        <w:t>Ideate Solutions That Meet the Needs of Business</w:t>
      </w:r>
      <w:bookmarkEnd w:id="12"/>
      <w:bookmarkEnd w:id="13"/>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CE67E2" w:rsidRPr="005E6FDB" w14:paraId="34D067BC" w14:textId="77777777" w:rsidTr="00D862E2">
        <w:tc>
          <w:tcPr>
            <w:tcW w:w="0" w:type="auto"/>
          </w:tcPr>
          <w:p w14:paraId="33A55827" w14:textId="77777777" w:rsidR="00CE67E2" w:rsidRPr="005E6FDB" w:rsidRDefault="00CE67E2">
            <w:pPr>
              <w:rPr>
                <w:rFonts w:asciiTheme="minorHAnsi" w:hAnsiTheme="minorHAnsi" w:cstheme="minorHAnsi"/>
                <w:color w:val="0070C0"/>
                <w:sz w:val="24"/>
                <w:szCs w:val="24"/>
              </w:rPr>
              <w:pPrChange w:id="14" w:author="Grant Graham" w:date="2020-07-15T06:02: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51" w:type="dxa"/>
            <w:shd w:val="pct10" w:color="auto" w:fill="E2EFD9" w:themeFill="accent6" w:themeFillTint="33"/>
          </w:tcPr>
          <w:p w14:paraId="69339A0C" w14:textId="524366BA" w:rsidR="00CE67E2" w:rsidRPr="005E6FDB" w:rsidRDefault="00CE67E2">
            <w:pPr>
              <w:rPr>
                <w:rFonts w:asciiTheme="minorHAnsi" w:hAnsiTheme="minorHAnsi" w:cstheme="minorHAnsi"/>
                <w:b/>
                <w:bCs/>
                <w:sz w:val="27"/>
                <w:szCs w:val="27"/>
                <w:lang w:val="en-US"/>
              </w:rPr>
              <w:pPrChange w:id="15" w:author="Grant Graham" w:date="2020-07-15T06:02:00Z">
                <w:pPr>
                  <w:spacing w:before="100" w:beforeAutospacing="1" w:after="100" w:afterAutospacing="1"/>
                  <w:outlineLvl w:val="2"/>
                </w:pPr>
              </w:pPrChange>
            </w:pPr>
            <w:bookmarkStart w:id="16" w:name="_Toc45633569"/>
            <w:r w:rsidRPr="005E6FDB">
              <w:rPr>
                <w:rFonts w:asciiTheme="minorHAnsi" w:hAnsiTheme="minorHAnsi" w:cstheme="minorHAnsi"/>
                <w:b/>
                <w:bCs/>
                <w:sz w:val="27"/>
                <w:szCs w:val="27"/>
                <w:lang w:val="en-US"/>
              </w:rPr>
              <w:t xml:space="preserve">Step 1: Promote Innovation </w:t>
            </w:r>
            <w:r w:rsidR="00967B8C" w:rsidRPr="005E6FDB">
              <w:rPr>
                <w:rFonts w:asciiTheme="minorHAnsi" w:hAnsiTheme="minorHAnsi" w:cstheme="minorHAnsi"/>
                <w:b/>
                <w:bCs/>
                <w:sz w:val="27"/>
                <w:szCs w:val="27"/>
                <w:lang w:val="en-US"/>
              </w:rPr>
              <w:t>from</w:t>
            </w:r>
            <w:r w:rsidRPr="005E6FDB">
              <w:rPr>
                <w:rFonts w:asciiTheme="minorHAnsi" w:hAnsiTheme="minorHAnsi" w:cstheme="minorHAnsi"/>
                <w:b/>
                <w:bCs/>
                <w:sz w:val="27"/>
                <w:szCs w:val="27"/>
                <w:lang w:val="en-US"/>
              </w:rPr>
              <w:t xml:space="preserve"> Within</w:t>
            </w:r>
            <w:bookmarkEnd w:id="16"/>
          </w:p>
        </w:tc>
        <w:tc>
          <w:tcPr>
            <w:tcW w:w="2693" w:type="dxa"/>
            <w:shd w:val="pct10" w:color="auto" w:fill="E2EFD9" w:themeFill="accent6" w:themeFillTint="33"/>
          </w:tcPr>
          <w:p w14:paraId="7BA99BF1" w14:textId="77777777" w:rsidR="00CE67E2" w:rsidRPr="005E6FDB" w:rsidRDefault="00CE67E2">
            <w:pPr>
              <w:rPr>
                <w:rFonts w:asciiTheme="minorHAnsi" w:hAnsiTheme="minorHAnsi" w:cstheme="minorHAnsi"/>
                <w:b/>
              </w:rPr>
              <w:pPrChange w:id="17" w:author="Grant Graham" w:date="2020-07-15T06:02:00Z">
                <w:pPr>
                  <w:pStyle w:val="Paragraph"/>
                  <w:spacing w:before="0" w:after="0"/>
                  <w:ind w:left="0" w:firstLine="0"/>
                </w:pPr>
              </w:pPrChange>
            </w:pPr>
            <w:r w:rsidRPr="005E6FDB">
              <w:rPr>
                <w:rFonts w:asciiTheme="minorHAnsi" w:hAnsiTheme="minorHAnsi" w:cstheme="minorHAnsi"/>
                <w:b/>
              </w:rPr>
              <w:t>Comment</w:t>
            </w:r>
          </w:p>
        </w:tc>
      </w:tr>
      <w:tr w:rsidR="00CE67E2" w:rsidRPr="005E6FDB" w14:paraId="6EC6618A" w14:textId="77777777" w:rsidTr="00CE67E2">
        <w:tc>
          <w:tcPr>
            <w:tcW w:w="0" w:type="auto"/>
          </w:tcPr>
          <w:p w14:paraId="3A286273"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3A55B6BC" w14:textId="339A969E" w:rsidR="00CE67E2" w:rsidRPr="005E6FDB" w:rsidRDefault="00CE67E2" w:rsidP="00F64FE6">
            <w:pPr>
              <w:pStyle w:val="Paragraph"/>
              <w:spacing w:before="0" w:after="0"/>
              <w:ind w:left="0" w:firstLine="0"/>
              <w:rPr>
                <w:rFonts w:asciiTheme="minorHAnsi" w:hAnsiTheme="minorHAnsi" w:cstheme="minorHAnsi"/>
              </w:rPr>
            </w:pPr>
            <w:del w:id="18" w:author="Grant Graham" w:date="2020-07-15T06:20:00Z">
              <w:r w:rsidRPr="005E6FDB" w:rsidDel="00200002">
                <w:rPr>
                  <w:rFonts w:asciiTheme="minorHAnsi" w:hAnsiTheme="minorHAnsi" w:cstheme="minorHAnsi"/>
                </w:rPr>
                <w:delText>Understands the Business Mandate</w:delText>
              </w:r>
            </w:del>
            <w:ins w:id="19" w:author="Grant Graham" w:date="2020-07-15T06:20:00Z">
              <w:r w:rsidR="00200002">
                <w:rPr>
                  <w:rFonts w:asciiTheme="minorHAnsi" w:hAnsiTheme="minorHAnsi" w:cstheme="minorHAnsi"/>
                </w:rPr>
                <w:t>Is the business mandat</w:t>
              </w:r>
            </w:ins>
            <w:ins w:id="20" w:author="Grant Graham" w:date="2020-07-15T06:21:00Z">
              <w:r w:rsidR="00200002">
                <w:rPr>
                  <w:rFonts w:asciiTheme="minorHAnsi" w:hAnsiTheme="minorHAnsi" w:cstheme="minorHAnsi"/>
                </w:rPr>
                <w:t>e</w:t>
              </w:r>
            </w:ins>
            <w:ins w:id="21" w:author="Grant Graham" w:date="2020-07-15T06:20:00Z">
              <w:r w:rsidR="00200002">
                <w:rPr>
                  <w:rFonts w:asciiTheme="minorHAnsi" w:hAnsiTheme="minorHAnsi" w:cstheme="minorHAnsi"/>
                </w:rPr>
                <w:t xml:space="preserve"> understood?</w:t>
              </w:r>
            </w:ins>
          </w:p>
        </w:tc>
        <w:tc>
          <w:tcPr>
            <w:tcW w:w="2693" w:type="dxa"/>
          </w:tcPr>
          <w:p w14:paraId="055025CA"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1E2934E0" w14:textId="77777777" w:rsidTr="00CE67E2">
        <w:tc>
          <w:tcPr>
            <w:tcW w:w="0" w:type="auto"/>
          </w:tcPr>
          <w:p w14:paraId="4010A940"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5A39D830" w14:textId="58BB2CA0" w:rsidR="00CE67E2" w:rsidRPr="005E6FDB" w:rsidRDefault="00CE67E2" w:rsidP="00F64FE6">
            <w:pPr>
              <w:pStyle w:val="Paragraph"/>
              <w:spacing w:before="0" w:after="0"/>
              <w:ind w:left="0" w:firstLine="0"/>
              <w:rPr>
                <w:rFonts w:asciiTheme="minorHAnsi" w:hAnsiTheme="minorHAnsi" w:cstheme="minorHAnsi"/>
              </w:rPr>
            </w:pPr>
            <w:del w:id="22" w:author="Grant Graham" w:date="2020-07-15T06:21:00Z">
              <w:r w:rsidRPr="005E6FDB" w:rsidDel="00200002">
                <w:rPr>
                  <w:rFonts w:asciiTheme="minorHAnsi" w:hAnsiTheme="minorHAnsi" w:cstheme="minorHAnsi"/>
                </w:rPr>
                <w:delText>Understands User needs</w:delText>
              </w:r>
            </w:del>
            <w:ins w:id="23" w:author="Grant Graham" w:date="2020-07-15T06:21:00Z">
              <w:r w:rsidR="00200002">
                <w:rPr>
                  <w:rFonts w:asciiTheme="minorHAnsi" w:hAnsiTheme="minorHAnsi" w:cstheme="minorHAnsi"/>
                </w:rPr>
                <w:t>Are the needs of the user understood?</w:t>
              </w:r>
            </w:ins>
          </w:p>
        </w:tc>
        <w:tc>
          <w:tcPr>
            <w:tcW w:w="2693" w:type="dxa"/>
          </w:tcPr>
          <w:p w14:paraId="78277E67"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5DD5AEDF" w14:textId="77777777" w:rsidTr="00CE67E2">
        <w:tc>
          <w:tcPr>
            <w:tcW w:w="0" w:type="auto"/>
          </w:tcPr>
          <w:p w14:paraId="00EFF506"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10979783" w14:textId="0B60C856" w:rsidR="00CE67E2" w:rsidRPr="005E6FDB" w:rsidRDefault="00CE67E2" w:rsidP="00F64FE6">
            <w:pPr>
              <w:pStyle w:val="Paragraph"/>
              <w:spacing w:before="0" w:after="0"/>
              <w:ind w:left="0" w:firstLine="0"/>
              <w:rPr>
                <w:rFonts w:asciiTheme="minorHAnsi" w:hAnsiTheme="minorHAnsi" w:cstheme="minorHAnsi"/>
              </w:rPr>
            </w:pPr>
            <w:del w:id="24" w:author="Grant Graham" w:date="2020-07-15T06:22:00Z">
              <w:r w:rsidRPr="005E6FDB" w:rsidDel="00200002">
                <w:rPr>
                  <w:rFonts w:asciiTheme="minorHAnsi" w:hAnsiTheme="minorHAnsi" w:cstheme="minorHAnsi"/>
                </w:rPr>
                <w:delText>Does not exhibit bias</w:delText>
              </w:r>
            </w:del>
            <w:ins w:id="25" w:author="Grant Graham" w:date="2020-07-15T06:22:00Z">
              <w:r w:rsidR="00200002">
                <w:rPr>
                  <w:rFonts w:asciiTheme="minorHAnsi" w:hAnsiTheme="minorHAnsi" w:cstheme="minorHAnsi"/>
                </w:rPr>
                <w:t xml:space="preserve">Has any bias </w:t>
              </w:r>
            </w:ins>
            <w:ins w:id="26" w:author="Grant Graham" w:date="2020-07-15T06:23:00Z">
              <w:r w:rsidR="00200002">
                <w:rPr>
                  <w:rFonts w:asciiTheme="minorHAnsi" w:hAnsiTheme="minorHAnsi" w:cstheme="minorHAnsi"/>
                </w:rPr>
                <w:t>been detected?</w:t>
              </w:r>
            </w:ins>
          </w:p>
        </w:tc>
        <w:tc>
          <w:tcPr>
            <w:tcW w:w="2693" w:type="dxa"/>
          </w:tcPr>
          <w:p w14:paraId="229C3623"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12D41AFC" w14:textId="77777777" w:rsidTr="00CE67E2">
        <w:tc>
          <w:tcPr>
            <w:tcW w:w="0" w:type="auto"/>
          </w:tcPr>
          <w:p w14:paraId="42780A5C"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12324C75" w14:textId="38B70097" w:rsidR="00CE67E2" w:rsidRPr="005E6FDB" w:rsidRDefault="00CE67E2" w:rsidP="00F64FE6">
            <w:pPr>
              <w:pStyle w:val="Paragraph"/>
              <w:spacing w:before="0" w:after="0"/>
              <w:ind w:left="0" w:firstLine="0"/>
              <w:rPr>
                <w:rFonts w:asciiTheme="minorHAnsi" w:hAnsiTheme="minorHAnsi" w:cstheme="minorHAnsi"/>
              </w:rPr>
            </w:pPr>
            <w:del w:id="27" w:author="Grant Graham" w:date="2020-07-15T06:23:00Z">
              <w:r w:rsidRPr="005E6FDB" w:rsidDel="00200002">
                <w:rPr>
                  <w:rFonts w:asciiTheme="minorHAnsi" w:hAnsiTheme="minorHAnsi" w:cstheme="minorHAnsi"/>
                </w:rPr>
                <w:delText>Encourages Creativity</w:delText>
              </w:r>
            </w:del>
            <w:ins w:id="28" w:author="Grant Graham" w:date="2020-07-15T06:23:00Z">
              <w:r w:rsidR="00200002">
                <w:rPr>
                  <w:rFonts w:asciiTheme="minorHAnsi" w:hAnsiTheme="minorHAnsi" w:cstheme="minorHAnsi"/>
                </w:rPr>
                <w:t>Is creativity encouraged?</w:t>
              </w:r>
            </w:ins>
          </w:p>
        </w:tc>
        <w:tc>
          <w:tcPr>
            <w:tcW w:w="2693" w:type="dxa"/>
          </w:tcPr>
          <w:p w14:paraId="2EABE099"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2171A5B4" w14:textId="77777777" w:rsidTr="00CE67E2">
        <w:tc>
          <w:tcPr>
            <w:tcW w:w="0" w:type="auto"/>
          </w:tcPr>
          <w:p w14:paraId="06637518"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308FDBE2" w14:textId="36C724D0" w:rsidR="00CE67E2" w:rsidRPr="005E6FDB" w:rsidRDefault="00CE67E2" w:rsidP="00F64FE6">
            <w:pPr>
              <w:pStyle w:val="Paragraph"/>
              <w:spacing w:before="0" w:after="0"/>
              <w:ind w:left="0" w:firstLine="0"/>
              <w:rPr>
                <w:rFonts w:asciiTheme="minorHAnsi" w:hAnsiTheme="minorHAnsi" w:cstheme="minorHAnsi"/>
              </w:rPr>
            </w:pPr>
            <w:del w:id="29" w:author="Grant Graham" w:date="2020-07-15T06:24:00Z">
              <w:r w:rsidRPr="005E6FDB" w:rsidDel="00200002">
                <w:rPr>
                  <w:rFonts w:asciiTheme="minorHAnsi" w:hAnsiTheme="minorHAnsi" w:cstheme="minorHAnsi"/>
                </w:rPr>
                <w:delText>Team Collaboration Activity</w:delText>
              </w:r>
            </w:del>
            <w:ins w:id="30" w:author="Grant Graham" w:date="2020-07-15T06:24:00Z">
              <w:r w:rsidR="00200002">
                <w:rPr>
                  <w:rFonts w:asciiTheme="minorHAnsi" w:hAnsiTheme="minorHAnsi" w:cstheme="minorHAnsi"/>
                </w:rPr>
                <w:t>Are team collaboration activities encouraged?</w:t>
              </w:r>
            </w:ins>
          </w:p>
        </w:tc>
        <w:tc>
          <w:tcPr>
            <w:tcW w:w="2693" w:type="dxa"/>
          </w:tcPr>
          <w:p w14:paraId="19F32F7E"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1319C346" w14:textId="77777777" w:rsidTr="00CE67E2">
        <w:tc>
          <w:tcPr>
            <w:tcW w:w="0" w:type="auto"/>
          </w:tcPr>
          <w:p w14:paraId="6F73D066"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490ED56F" w14:textId="68E8922C" w:rsidR="00CE67E2" w:rsidRPr="005E6FDB" w:rsidRDefault="00CE67E2" w:rsidP="00F64FE6">
            <w:pPr>
              <w:pStyle w:val="Paragraph"/>
              <w:spacing w:before="0" w:after="0"/>
              <w:ind w:left="0" w:firstLine="0"/>
              <w:rPr>
                <w:rFonts w:asciiTheme="minorHAnsi" w:hAnsiTheme="minorHAnsi" w:cstheme="minorHAnsi"/>
              </w:rPr>
            </w:pPr>
            <w:del w:id="31" w:author="Grant Graham" w:date="2020-07-15T06:24:00Z">
              <w:r w:rsidRPr="005E6FDB" w:rsidDel="00200002">
                <w:rPr>
                  <w:rFonts w:asciiTheme="minorHAnsi" w:hAnsiTheme="minorHAnsi" w:cstheme="minorHAnsi"/>
                </w:rPr>
                <w:delText>Generates Visualization</w:delText>
              </w:r>
            </w:del>
            <w:ins w:id="32" w:author="Grant Graham" w:date="2020-07-15T06:24:00Z">
              <w:r w:rsidR="00200002">
                <w:rPr>
                  <w:rFonts w:asciiTheme="minorHAnsi" w:hAnsiTheme="minorHAnsi" w:cstheme="minorHAnsi"/>
                </w:rPr>
                <w:t>Are visualizations used to convey ideas?</w:t>
              </w:r>
            </w:ins>
          </w:p>
        </w:tc>
        <w:tc>
          <w:tcPr>
            <w:tcW w:w="2693" w:type="dxa"/>
          </w:tcPr>
          <w:p w14:paraId="591EF13E"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7FE9DDA7" w14:textId="77777777" w:rsidTr="00CE67E2">
        <w:tc>
          <w:tcPr>
            <w:tcW w:w="0" w:type="auto"/>
          </w:tcPr>
          <w:p w14:paraId="50F397D0"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2C13EABE" w14:textId="7C4FF97C" w:rsidR="00CE67E2" w:rsidRPr="005E6FDB" w:rsidRDefault="00CE67E2" w:rsidP="00F64FE6">
            <w:pPr>
              <w:pStyle w:val="Paragraph"/>
              <w:spacing w:before="0" w:after="0"/>
              <w:ind w:left="0" w:firstLine="0"/>
              <w:rPr>
                <w:rFonts w:asciiTheme="minorHAnsi" w:hAnsiTheme="minorHAnsi" w:cstheme="minorHAnsi"/>
              </w:rPr>
            </w:pPr>
            <w:del w:id="33" w:author="Grant Graham" w:date="2020-07-15T06:27:00Z">
              <w:r w:rsidRPr="005E6FDB" w:rsidDel="00200002">
                <w:rPr>
                  <w:rFonts w:asciiTheme="minorHAnsi" w:hAnsiTheme="minorHAnsi" w:cstheme="minorHAnsi"/>
                </w:rPr>
                <w:delText>Number of ideas generated</w:delText>
              </w:r>
            </w:del>
            <w:ins w:id="34" w:author="Grant Graham" w:date="2020-07-15T06:27:00Z">
              <w:r w:rsidR="00200002">
                <w:rPr>
                  <w:rFonts w:asciiTheme="minorHAnsi" w:hAnsiTheme="minorHAnsi" w:cstheme="minorHAnsi"/>
                </w:rPr>
                <w:t>Are many ideas being generated?</w:t>
              </w:r>
            </w:ins>
          </w:p>
        </w:tc>
        <w:tc>
          <w:tcPr>
            <w:tcW w:w="2693" w:type="dxa"/>
          </w:tcPr>
          <w:p w14:paraId="13214F3F"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354F1827" w14:textId="77777777" w:rsidTr="00CE67E2">
        <w:tc>
          <w:tcPr>
            <w:tcW w:w="0" w:type="auto"/>
          </w:tcPr>
          <w:p w14:paraId="7F570B66"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495D36B9" w14:textId="26672911" w:rsidR="00CE67E2" w:rsidRPr="005E6FDB" w:rsidRDefault="00CE67E2" w:rsidP="00F64FE6">
            <w:pPr>
              <w:pStyle w:val="Paragraph"/>
              <w:spacing w:before="0" w:after="0"/>
              <w:ind w:left="0" w:firstLine="0"/>
              <w:rPr>
                <w:rFonts w:asciiTheme="minorHAnsi" w:hAnsiTheme="minorHAnsi" w:cstheme="minorHAnsi"/>
              </w:rPr>
            </w:pPr>
            <w:del w:id="35" w:author="Grant Graham" w:date="2020-07-15T06:28:00Z">
              <w:r w:rsidRPr="005E6FDB" w:rsidDel="00200002">
                <w:rPr>
                  <w:rFonts w:asciiTheme="minorHAnsi" w:hAnsiTheme="minorHAnsi" w:cstheme="minorHAnsi"/>
                </w:rPr>
                <w:delText>Results of Peer Review Submission</w:delText>
              </w:r>
            </w:del>
            <w:ins w:id="36" w:author="Grant Graham" w:date="2020-07-15T06:28:00Z">
              <w:r w:rsidR="00200002">
                <w:rPr>
                  <w:rFonts w:asciiTheme="minorHAnsi" w:hAnsiTheme="minorHAnsi" w:cstheme="minorHAnsi"/>
                </w:rPr>
                <w:t>Are peer reviews being used?</w:t>
              </w:r>
            </w:ins>
          </w:p>
        </w:tc>
        <w:tc>
          <w:tcPr>
            <w:tcW w:w="2693" w:type="dxa"/>
          </w:tcPr>
          <w:p w14:paraId="18093BFD"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0D7C4467" w14:textId="77777777" w:rsidTr="00D862E2">
        <w:tc>
          <w:tcPr>
            <w:tcW w:w="0" w:type="auto"/>
          </w:tcPr>
          <w:p w14:paraId="0256F722"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Borders>
              <w:bottom w:val="single" w:sz="4" w:space="0" w:color="auto"/>
            </w:tcBorders>
          </w:tcPr>
          <w:p w14:paraId="5D537238" w14:textId="77777777" w:rsidR="00CE67E2" w:rsidRPr="005E6FDB" w:rsidRDefault="00CE67E2" w:rsidP="00F64FE6">
            <w:pPr>
              <w:pStyle w:val="Paragraph"/>
              <w:spacing w:before="0" w:after="0"/>
              <w:ind w:left="0" w:firstLine="0"/>
              <w:rPr>
                <w:rFonts w:asciiTheme="minorHAnsi" w:hAnsiTheme="minorHAnsi" w:cstheme="minorHAnsi"/>
              </w:rPr>
            </w:pPr>
          </w:p>
        </w:tc>
        <w:tc>
          <w:tcPr>
            <w:tcW w:w="2693" w:type="dxa"/>
            <w:tcBorders>
              <w:bottom w:val="single" w:sz="4" w:space="0" w:color="auto"/>
            </w:tcBorders>
          </w:tcPr>
          <w:p w14:paraId="6551C841"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51A83892" w14:textId="77777777" w:rsidTr="00D862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C8AD174" w14:textId="77777777" w:rsidR="00CE67E2" w:rsidRPr="005E6FDB" w:rsidRDefault="00CE67E2">
            <w:pPr>
              <w:rPr>
                <w:rFonts w:asciiTheme="minorHAnsi" w:hAnsiTheme="minorHAnsi" w:cstheme="minorHAnsi"/>
                <w:color w:val="0070C0"/>
                <w:sz w:val="24"/>
                <w:szCs w:val="24"/>
              </w:rPr>
              <w:pPrChange w:id="37" w:author="Grant Graham" w:date="2020-07-15T06:02: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51" w:type="dxa"/>
            <w:shd w:val="clear" w:color="auto" w:fill="E2EFD9" w:themeFill="accent6" w:themeFillTint="33"/>
          </w:tcPr>
          <w:p w14:paraId="54924347" w14:textId="12A0BDA4" w:rsidR="00CE67E2" w:rsidRPr="005E6FDB" w:rsidRDefault="00CE67E2">
            <w:pPr>
              <w:rPr>
                <w:rFonts w:asciiTheme="minorHAnsi" w:hAnsiTheme="minorHAnsi" w:cstheme="minorHAnsi"/>
                <w:b/>
                <w:bCs/>
                <w:sz w:val="27"/>
                <w:szCs w:val="27"/>
                <w:lang w:val="en-US"/>
              </w:rPr>
              <w:pPrChange w:id="38" w:author="Grant Graham" w:date="2020-07-15T06:02:00Z">
                <w:pPr>
                  <w:spacing w:before="100" w:beforeAutospacing="1" w:after="100" w:afterAutospacing="1"/>
                  <w:outlineLvl w:val="2"/>
                </w:pPr>
              </w:pPrChange>
            </w:pPr>
            <w:bookmarkStart w:id="39" w:name="_Toc45633570"/>
            <w:r w:rsidRPr="005E6FDB">
              <w:rPr>
                <w:rFonts w:asciiTheme="minorHAnsi" w:hAnsiTheme="minorHAnsi" w:cstheme="minorHAnsi"/>
                <w:b/>
                <w:bCs/>
                <w:sz w:val="27"/>
                <w:szCs w:val="27"/>
                <w:lang w:val="en-US"/>
              </w:rPr>
              <w:t>Step 2: Engage Your Stakeholders</w:t>
            </w:r>
            <w:bookmarkEnd w:id="39"/>
          </w:p>
        </w:tc>
        <w:tc>
          <w:tcPr>
            <w:tcW w:w="2693" w:type="dxa"/>
            <w:shd w:val="clear" w:color="auto" w:fill="E2EFD9" w:themeFill="accent6" w:themeFillTint="33"/>
          </w:tcPr>
          <w:p w14:paraId="0A2BE977" w14:textId="77777777" w:rsidR="00CE67E2" w:rsidRPr="005E6FDB" w:rsidRDefault="00CE67E2">
            <w:pPr>
              <w:rPr>
                <w:rFonts w:asciiTheme="minorHAnsi" w:hAnsiTheme="minorHAnsi" w:cstheme="minorHAnsi"/>
                <w:b/>
              </w:rPr>
              <w:pPrChange w:id="40" w:author="Grant Graham" w:date="2020-07-15T06:02:00Z">
                <w:pPr>
                  <w:pStyle w:val="Paragraph"/>
                  <w:spacing w:before="0" w:after="0"/>
                  <w:ind w:left="0" w:firstLine="0"/>
                </w:pPr>
              </w:pPrChange>
            </w:pPr>
            <w:r w:rsidRPr="005E6FDB">
              <w:rPr>
                <w:rFonts w:asciiTheme="minorHAnsi" w:hAnsiTheme="minorHAnsi" w:cstheme="minorHAnsi"/>
                <w:b/>
              </w:rPr>
              <w:t>Comment</w:t>
            </w:r>
          </w:p>
        </w:tc>
      </w:tr>
      <w:tr w:rsidR="00CE67E2" w:rsidRPr="005E6FDB" w14:paraId="3F3F6EF9"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D8F17AD"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2E8DD6FB" w14:textId="2AEA55FF" w:rsidR="00CE67E2" w:rsidRPr="005E6FDB" w:rsidRDefault="00CE67E2" w:rsidP="00F64FE6">
            <w:pPr>
              <w:pStyle w:val="Paragraph"/>
              <w:spacing w:before="0" w:after="0"/>
              <w:ind w:left="0" w:firstLine="0"/>
              <w:rPr>
                <w:rFonts w:asciiTheme="minorHAnsi" w:hAnsiTheme="minorHAnsi" w:cstheme="minorHAnsi"/>
              </w:rPr>
            </w:pPr>
            <w:del w:id="41" w:author="Grant Graham" w:date="2020-07-15T06:29:00Z">
              <w:r w:rsidRPr="005E6FDB" w:rsidDel="00200002">
                <w:rPr>
                  <w:rFonts w:asciiTheme="minorHAnsi" w:hAnsiTheme="minorHAnsi" w:cstheme="minorHAnsi"/>
                </w:rPr>
                <w:delText>Develop and tested prototypes</w:delText>
              </w:r>
            </w:del>
            <w:ins w:id="42" w:author="Grant Graham" w:date="2020-07-15T06:29:00Z">
              <w:r w:rsidR="00200002">
                <w:rPr>
                  <w:rFonts w:asciiTheme="minorHAnsi" w:hAnsiTheme="minorHAnsi" w:cstheme="minorHAnsi"/>
                </w:rPr>
                <w:t>Are wireframes and prototypes being generated?</w:t>
              </w:r>
            </w:ins>
          </w:p>
          <w:p w14:paraId="358C0B22" w14:textId="7268839B" w:rsidR="00D862E2" w:rsidRPr="005E6FDB" w:rsidRDefault="00D862E2" w:rsidP="00F64FE6">
            <w:pPr>
              <w:pStyle w:val="Paragraph"/>
              <w:spacing w:before="0" w:after="0"/>
              <w:ind w:left="0" w:firstLine="0"/>
              <w:rPr>
                <w:rFonts w:asciiTheme="minorHAnsi" w:hAnsiTheme="minorHAnsi" w:cstheme="minorHAnsi"/>
              </w:rPr>
            </w:pPr>
          </w:p>
        </w:tc>
        <w:tc>
          <w:tcPr>
            <w:tcW w:w="2693" w:type="dxa"/>
          </w:tcPr>
          <w:p w14:paraId="5893F589" w14:textId="77777777" w:rsidR="00CE67E2" w:rsidRPr="005E6FDB" w:rsidRDefault="00CE67E2" w:rsidP="00F64FE6">
            <w:pPr>
              <w:pStyle w:val="Paragraph"/>
              <w:spacing w:before="0" w:after="0"/>
              <w:ind w:left="0" w:firstLine="0"/>
              <w:rPr>
                <w:rFonts w:asciiTheme="minorHAnsi" w:hAnsiTheme="minorHAnsi" w:cstheme="minorHAnsi"/>
              </w:rPr>
            </w:pPr>
          </w:p>
        </w:tc>
      </w:tr>
      <w:tr w:rsidR="00200002" w:rsidRPr="005E6FDB" w14:paraId="28BD2F43"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ins w:id="43" w:author="Grant Graham" w:date="2020-07-15T06:29:00Z"/>
        </w:trPr>
        <w:tc>
          <w:tcPr>
            <w:tcW w:w="0" w:type="auto"/>
          </w:tcPr>
          <w:p w14:paraId="584810BC" w14:textId="77777777" w:rsidR="00200002" w:rsidRPr="005E6FDB" w:rsidRDefault="00200002" w:rsidP="00F64FE6">
            <w:pPr>
              <w:pStyle w:val="Paragraph"/>
              <w:spacing w:before="0" w:after="0"/>
              <w:ind w:left="0" w:firstLine="0"/>
              <w:rPr>
                <w:ins w:id="44" w:author="Grant Graham" w:date="2020-07-15T06:29:00Z"/>
                <w:rFonts w:asciiTheme="minorHAnsi" w:hAnsiTheme="minorHAnsi" w:cstheme="minorHAnsi"/>
                <w:color w:val="0070C0"/>
                <w:sz w:val="24"/>
                <w:szCs w:val="24"/>
              </w:rPr>
            </w:pPr>
          </w:p>
        </w:tc>
        <w:tc>
          <w:tcPr>
            <w:tcW w:w="6051" w:type="dxa"/>
          </w:tcPr>
          <w:p w14:paraId="5FB6D217" w14:textId="183C4E7A" w:rsidR="00200002" w:rsidRPr="005E6FDB" w:rsidDel="00200002" w:rsidRDefault="00200002" w:rsidP="00F64FE6">
            <w:pPr>
              <w:pStyle w:val="Paragraph"/>
              <w:spacing w:before="0" w:after="0"/>
              <w:ind w:left="0" w:firstLine="0"/>
              <w:rPr>
                <w:ins w:id="45" w:author="Grant Graham" w:date="2020-07-15T06:29:00Z"/>
                <w:rFonts w:asciiTheme="minorHAnsi" w:hAnsiTheme="minorHAnsi" w:cstheme="minorHAnsi"/>
              </w:rPr>
            </w:pPr>
            <w:ins w:id="46" w:author="Grant Graham" w:date="2020-07-15T06:29:00Z">
              <w:r>
                <w:rPr>
                  <w:rFonts w:asciiTheme="minorHAnsi" w:hAnsiTheme="minorHAnsi" w:cstheme="minorHAnsi"/>
                </w:rPr>
                <w:t>Is feedback being solicited?</w:t>
              </w:r>
            </w:ins>
          </w:p>
        </w:tc>
        <w:tc>
          <w:tcPr>
            <w:tcW w:w="2693" w:type="dxa"/>
          </w:tcPr>
          <w:p w14:paraId="03A69560" w14:textId="77777777" w:rsidR="00200002" w:rsidRPr="005E6FDB" w:rsidRDefault="00200002" w:rsidP="00F64FE6">
            <w:pPr>
              <w:pStyle w:val="Paragraph"/>
              <w:spacing w:before="0" w:after="0"/>
              <w:ind w:left="0" w:firstLine="0"/>
              <w:rPr>
                <w:ins w:id="47" w:author="Grant Graham" w:date="2020-07-15T06:29:00Z"/>
                <w:rFonts w:asciiTheme="minorHAnsi" w:hAnsiTheme="minorHAnsi" w:cstheme="minorHAnsi"/>
              </w:rPr>
            </w:pPr>
          </w:p>
        </w:tc>
      </w:tr>
      <w:tr w:rsidR="00CE67E2" w:rsidRPr="005E6FDB" w14:paraId="4AF123C2"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F911700"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15D21C6E" w14:textId="3E8CE623" w:rsidR="00CE67E2" w:rsidRPr="005E6FDB" w:rsidRDefault="00D862E2" w:rsidP="00F64FE6">
            <w:pPr>
              <w:pStyle w:val="Paragraph"/>
              <w:spacing w:before="0" w:after="0"/>
              <w:ind w:left="0" w:firstLine="0"/>
              <w:rPr>
                <w:rFonts w:asciiTheme="minorHAnsi" w:hAnsiTheme="minorHAnsi" w:cstheme="minorHAnsi"/>
              </w:rPr>
            </w:pPr>
            <w:del w:id="48" w:author="Grant Graham" w:date="2020-07-15T06:30:00Z">
              <w:r w:rsidRPr="005E6FDB" w:rsidDel="00200002">
                <w:rPr>
                  <w:rFonts w:asciiTheme="minorHAnsi" w:hAnsiTheme="minorHAnsi" w:cstheme="minorHAnsi"/>
                </w:rPr>
                <w:delText>Generated p</w:delText>
              </w:r>
              <w:r w:rsidR="00CE67E2" w:rsidRPr="005E6FDB" w:rsidDel="00200002">
                <w:rPr>
                  <w:rFonts w:asciiTheme="minorHAnsi" w:hAnsiTheme="minorHAnsi" w:cstheme="minorHAnsi"/>
                </w:rPr>
                <w:delText>er</w:delText>
              </w:r>
              <w:r w:rsidRPr="005E6FDB" w:rsidDel="00200002">
                <w:rPr>
                  <w:rFonts w:asciiTheme="minorHAnsi" w:hAnsiTheme="minorHAnsi" w:cstheme="minorHAnsi"/>
                </w:rPr>
                <w:delText>s</w:delText>
              </w:r>
              <w:r w:rsidR="00CE67E2" w:rsidRPr="005E6FDB" w:rsidDel="00200002">
                <w:rPr>
                  <w:rFonts w:asciiTheme="minorHAnsi" w:hAnsiTheme="minorHAnsi" w:cstheme="minorHAnsi"/>
                </w:rPr>
                <w:delText>ona based scen</w:delText>
              </w:r>
              <w:r w:rsidRPr="005E6FDB" w:rsidDel="00200002">
                <w:rPr>
                  <w:rFonts w:asciiTheme="minorHAnsi" w:hAnsiTheme="minorHAnsi" w:cstheme="minorHAnsi"/>
                </w:rPr>
                <w:delText>a</w:delText>
              </w:r>
              <w:r w:rsidR="00CE67E2" w:rsidRPr="005E6FDB" w:rsidDel="00200002">
                <w:rPr>
                  <w:rFonts w:asciiTheme="minorHAnsi" w:hAnsiTheme="minorHAnsi" w:cstheme="minorHAnsi"/>
                </w:rPr>
                <w:delText>rios and user stories</w:delText>
              </w:r>
            </w:del>
            <w:ins w:id="49" w:author="Grant Graham" w:date="2020-07-15T06:30:00Z">
              <w:r w:rsidR="00200002">
                <w:rPr>
                  <w:rFonts w:asciiTheme="minorHAnsi" w:hAnsiTheme="minorHAnsi" w:cstheme="minorHAnsi"/>
                </w:rPr>
                <w:t>Are persona’s being use to tell user stories?</w:t>
              </w:r>
            </w:ins>
          </w:p>
          <w:p w14:paraId="7C2C6550" w14:textId="171182C2" w:rsidR="00D862E2" w:rsidRPr="005E6FDB" w:rsidRDefault="00D862E2" w:rsidP="00F64FE6">
            <w:pPr>
              <w:pStyle w:val="Paragraph"/>
              <w:spacing w:before="0" w:after="0"/>
              <w:ind w:left="0" w:firstLine="0"/>
              <w:rPr>
                <w:rFonts w:asciiTheme="minorHAnsi" w:hAnsiTheme="minorHAnsi" w:cstheme="minorHAnsi"/>
              </w:rPr>
            </w:pPr>
          </w:p>
        </w:tc>
        <w:tc>
          <w:tcPr>
            <w:tcW w:w="2693" w:type="dxa"/>
          </w:tcPr>
          <w:p w14:paraId="4E37BA41"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27A4E25C"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FF5A2A5"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Pr>
          <w:p w14:paraId="350EE26F" w14:textId="4B0FD4CF" w:rsidR="00CE67E2" w:rsidRPr="005E6FDB" w:rsidRDefault="00CE67E2" w:rsidP="00F64FE6">
            <w:pPr>
              <w:pStyle w:val="Paragraph"/>
              <w:spacing w:before="0" w:after="0"/>
              <w:ind w:left="0" w:firstLine="0"/>
              <w:rPr>
                <w:rFonts w:asciiTheme="minorHAnsi" w:hAnsiTheme="minorHAnsi" w:cstheme="minorHAnsi"/>
              </w:rPr>
            </w:pPr>
            <w:del w:id="50" w:author="Grant Graham" w:date="2020-07-15T06:30:00Z">
              <w:r w:rsidRPr="005E6FDB" w:rsidDel="00200002">
                <w:rPr>
                  <w:rFonts w:asciiTheme="minorHAnsi" w:hAnsiTheme="minorHAnsi" w:cstheme="minorHAnsi"/>
                </w:rPr>
                <w:delText>Stakeholder prioritization exercise</w:delText>
              </w:r>
              <w:r w:rsidR="00D862E2" w:rsidRPr="005E6FDB" w:rsidDel="00200002">
                <w:rPr>
                  <w:rFonts w:asciiTheme="minorHAnsi" w:hAnsiTheme="minorHAnsi" w:cstheme="minorHAnsi"/>
                </w:rPr>
                <w:delText xml:space="preserve"> completed</w:delText>
              </w:r>
            </w:del>
            <w:ins w:id="51" w:author="Grant Graham" w:date="2020-07-15T06:30:00Z">
              <w:r w:rsidR="00200002">
                <w:rPr>
                  <w:rFonts w:asciiTheme="minorHAnsi" w:hAnsiTheme="minorHAnsi" w:cstheme="minorHAnsi"/>
                </w:rPr>
                <w:t>Are stakeholders reviewing and prioritizing</w:t>
              </w:r>
              <w:r w:rsidR="00BD348D">
                <w:rPr>
                  <w:rFonts w:asciiTheme="minorHAnsi" w:hAnsiTheme="minorHAnsi" w:cstheme="minorHAnsi"/>
                </w:rPr>
                <w:t xml:space="preserve"> the user stories</w:t>
              </w:r>
            </w:ins>
            <w:ins w:id="52" w:author="Grant Graham" w:date="2020-07-15T06:31:00Z">
              <w:r w:rsidR="00BD348D">
                <w:rPr>
                  <w:rFonts w:asciiTheme="minorHAnsi" w:hAnsiTheme="minorHAnsi" w:cstheme="minorHAnsi"/>
                </w:rPr>
                <w:t>?</w:t>
              </w:r>
            </w:ins>
          </w:p>
          <w:p w14:paraId="2D6D4D43" w14:textId="60624571" w:rsidR="00D862E2" w:rsidRPr="005E6FDB" w:rsidRDefault="00D862E2" w:rsidP="00F64FE6">
            <w:pPr>
              <w:pStyle w:val="Paragraph"/>
              <w:spacing w:before="0" w:after="0"/>
              <w:ind w:left="0" w:firstLine="0"/>
              <w:rPr>
                <w:rFonts w:asciiTheme="minorHAnsi" w:hAnsiTheme="minorHAnsi" w:cstheme="minorHAnsi"/>
              </w:rPr>
            </w:pPr>
          </w:p>
        </w:tc>
        <w:tc>
          <w:tcPr>
            <w:tcW w:w="2693" w:type="dxa"/>
          </w:tcPr>
          <w:p w14:paraId="5539DB74"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44725D9D" w14:textId="77777777" w:rsidTr="00D862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B8CA881" w14:textId="77777777" w:rsidR="00CE67E2" w:rsidRPr="005E6FDB" w:rsidRDefault="00CE67E2" w:rsidP="00F64FE6">
            <w:pPr>
              <w:pStyle w:val="Paragraph"/>
              <w:spacing w:before="0" w:after="0"/>
              <w:ind w:left="0" w:firstLine="0"/>
              <w:rPr>
                <w:rFonts w:asciiTheme="minorHAnsi" w:hAnsiTheme="minorHAnsi" w:cstheme="minorHAnsi"/>
                <w:color w:val="0070C0"/>
                <w:sz w:val="24"/>
                <w:szCs w:val="24"/>
              </w:rPr>
            </w:pPr>
          </w:p>
        </w:tc>
        <w:tc>
          <w:tcPr>
            <w:tcW w:w="6051" w:type="dxa"/>
            <w:tcBorders>
              <w:bottom w:val="single" w:sz="4" w:space="0" w:color="auto"/>
            </w:tcBorders>
          </w:tcPr>
          <w:p w14:paraId="5E2948D5" w14:textId="23DF060C" w:rsidR="00CE67E2" w:rsidRPr="005E6FDB" w:rsidRDefault="00CE67E2" w:rsidP="00F64FE6">
            <w:pPr>
              <w:pStyle w:val="Paragraph"/>
              <w:spacing w:before="0" w:after="0"/>
              <w:ind w:left="0" w:firstLine="0"/>
              <w:rPr>
                <w:rFonts w:asciiTheme="minorHAnsi" w:hAnsiTheme="minorHAnsi" w:cstheme="minorHAnsi"/>
              </w:rPr>
            </w:pPr>
          </w:p>
        </w:tc>
        <w:tc>
          <w:tcPr>
            <w:tcW w:w="2693" w:type="dxa"/>
            <w:tcBorders>
              <w:bottom w:val="single" w:sz="4" w:space="0" w:color="auto"/>
            </w:tcBorders>
          </w:tcPr>
          <w:p w14:paraId="70DC09D6" w14:textId="77777777" w:rsidR="00CE67E2" w:rsidRPr="005E6FDB" w:rsidRDefault="00CE67E2" w:rsidP="00F64FE6">
            <w:pPr>
              <w:pStyle w:val="Paragraph"/>
              <w:spacing w:before="0" w:after="0"/>
              <w:ind w:left="0" w:firstLine="0"/>
              <w:rPr>
                <w:rFonts w:asciiTheme="minorHAnsi" w:hAnsiTheme="minorHAnsi" w:cstheme="minorHAnsi"/>
              </w:rPr>
            </w:pPr>
          </w:p>
        </w:tc>
      </w:tr>
      <w:tr w:rsidR="00CE67E2" w:rsidRPr="005E6FDB" w14:paraId="57D947ED" w14:textId="77777777" w:rsidTr="00D862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27E2813" w14:textId="5406CC7C" w:rsidR="00CE67E2" w:rsidRPr="005E6FDB" w:rsidRDefault="00CE67E2" w:rsidP="00CE67E2">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asciiTheme="minorHAnsi" w:hAnsiTheme="minorHAnsi" w:cstheme="minorHAnsi"/>
                <w:color w:val="0070C0"/>
                <w:sz w:val="24"/>
                <w:szCs w:val="24"/>
              </w:rPr>
            </w:r>
            <w:r w:rsidR="00A762C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51" w:type="dxa"/>
            <w:shd w:val="clear" w:color="auto" w:fill="E2EFD9" w:themeFill="accent6" w:themeFillTint="33"/>
          </w:tcPr>
          <w:p w14:paraId="6CD44B26" w14:textId="1D2815D7"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3: Proposal Presentation</w:t>
            </w:r>
          </w:p>
        </w:tc>
        <w:tc>
          <w:tcPr>
            <w:tcW w:w="2693" w:type="dxa"/>
            <w:shd w:val="clear" w:color="auto" w:fill="E2EFD9" w:themeFill="accent6" w:themeFillTint="33"/>
          </w:tcPr>
          <w:p w14:paraId="2753E086" w14:textId="51FCB6D8"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CE67E2" w:rsidRPr="005E6FDB" w14:paraId="0B2AE3D0"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5A9215E"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6D3ED5E7" w14:textId="77777777"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rPr>
              <w:t>Prepared for pre-inception work</w:t>
            </w:r>
          </w:p>
          <w:p w14:paraId="0471FDED" w14:textId="3899542B" w:rsidR="00D862E2" w:rsidRPr="005E6FDB" w:rsidRDefault="00D862E2" w:rsidP="00CE67E2">
            <w:pPr>
              <w:pStyle w:val="Paragraph"/>
              <w:spacing w:before="0" w:after="0"/>
              <w:ind w:left="0" w:firstLine="0"/>
              <w:rPr>
                <w:rFonts w:asciiTheme="minorHAnsi" w:hAnsiTheme="minorHAnsi" w:cstheme="minorHAnsi"/>
              </w:rPr>
            </w:pPr>
          </w:p>
        </w:tc>
        <w:tc>
          <w:tcPr>
            <w:tcW w:w="2693" w:type="dxa"/>
          </w:tcPr>
          <w:p w14:paraId="24271A5B" w14:textId="77777777" w:rsidR="00CE67E2" w:rsidRPr="005E6FDB" w:rsidRDefault="00CE67E2" w:rsidP="00CE67E2">
            <w:pPr>
              <w:pStyle w:val="Paragraph"/>
              <w:spacing w:before="0" w:after="0"/>
              <w:ind w:left="0" w:firstLine="0"/>
              <w:rPr>
                <w:rFonts w:asciiTheme="minorHAnsi" w:hAnsiTheme="minorHAnsi" w:cstheme="minorHAnsi"/>
              </w:rPr>
            </w:pPr>
          </w:p>
        </w:tc>
      </w:tr>
      <w:tr w:rsidR="00CE67E2" w:rsidRPr="005E6FDB" w14:paraId="0F435FDD"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772525F"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1E01211F" w14:textId="34A195D9" w:rsidR="00CE67E2" w:rsidRPr="005E6FDB" w:rsidRDefault="0076276A" w:rsidP="00CE67E2">
            <w:pPr>
              <w:pStyle w:val="Paragraph"/>
              <w:spacing w:before="0" w:after="0"/>
              <w:ind w:left="0" w:firstLine="0"/>
              <w:rPr>
                <w:rFonts w:asciiTheme="minorHAnsi" w:hAnsiTheme="minorHAnsi" w:cstheme="minorHAnsi"/>
              </w:rPr>
            </w:pPr>
            <w:ins w:id="53" w:author="Grant Graham" w:date="2020-07-15T06:40:00Z">
              <w:r>
                <w:rPr>
                  <w:rFonts w:asciiTheme="minorHAnsi" w:hAnsiTheme="minorHAnsi" w:cstheme="minorHAnsi"/>
                </w:rPr>
                <w:t xml:space="preserve">Has a </w:t>
              </w:r>
            </w:ins>
            <w:del w:id="54" w:author="Grant Graham" w:date="2020-07-15T06:40:00Z">
              <w:r w:rsidR="00CE67E2" w:rsidRPr="005E6FDB" w:rsidDel="0076276A">
                <w:rPr>
                  <w:rFonts w:asciiTheme="minorHAnsi" w:hAnsiTheme="minorHAnsi" w:cstheme="minorHAnsi"/>
                </w:rPr>
                <w:delText>P</w:delText>
              </w:r>
            </w:del>
            <w:ins w:id="55" w:author="Grant Graham" w:date="2020-07-15T06:40:00Z">
              <w:r>
                <w:rPr>
                  <w:rFonts w:asciiTheme="minorHAnsi" w:hAnsiTheme="minorHAnsi" w:cstheme="minorHAnsi"/>
                </w:rPr>
                <w:t>p</w:t>
              </w:r>
            </w:ins>
            <w:r w:rsidR="00CE67E2" w:rsidRPr="005E6FDB">
              <w:rPr>
                <w:rFonts w:asciiTheme="minorHAnsi" w:hAnsiTheme="minorHAnsi" w:cstheme="minorHAnsi"/>
              </w:rPr>
              <w:t xml:space="preserve">roduct </w:t>
            </w:r>
            <w:del w:id="56" w:author="Grant Graham" w:date="2020-07-15T06:40:00Z">
              <w:r w:rsidR="00CE67E2" w:rsidRPr="005E6FDB" w:rsidDel="0076276A">
                <w:rPr>
                  <w:rFonts w:asciiTheme="minorHAnsi" w:hAnsiTheme="minorHAnsi" w:cstheme="minorHAnsi"/>
                </w:rPr>
                <w:delText>R</w:delText>
              </w:r>
            </w:del>
            <w:ins w:id="57" w:author="Grant Graham" w:date="2020-07-15T06:40:00Z">
              <w:r>
                <w:rPr>
                  <w:rFonts w:asciiTheme="minorHAnsi" w:hAnsiTheme="minorHAnsi" w:cstheme="minorHAnsi"/>
                </w:rPr>
                <w:t>r</w:t>
              </w:r>
            </w:ins>
            <w:r w:rsidR="00CE67E2" w:rsidRPr="005E6FDB">
              <w:rPr>
                <w:rFonts w:asciiTheme="minorHAnsi" w:hAnsiTheme="minorHAnsi" w:cstheme="minorHAnsi"/>
              </w:rPr>
              <w:t xml:space="preserve">oadmap </w:t>
            </w:r>
            <w:ins w:id="58" w:author="Grant Graham" w:date="2020-07-15T06:40:00Z">
              <w:r>
                <w:rPr>
                  <w:rFonts w:asciiTheme="minorHAnsi" w:hAnsiTheme="minorHAnsi" w:cstheme="minorHAnsi"/>
                </w:rPr>
                <w:t xml:space="preserve">been </w:t>
              </w:r>
            </w:ins>
            <w:r w:rsidR="00CE67E2" w:rsidRPr="005E6FDB">
              <w:rPr>
                <w:rFonts w:asciiTheme="minorHAnsi" w:hAnsiTheme="minorHAnsi" w:cstheme="minorHAnsi"/>
              </w:rPr>
              <w:t>developed</w:t>
            </w:r>
          </w:p>
          <w:p w14:paraId="47CEB5A4" w14:textId="1EA0E86B" w:rsidR="00D862E2" w:rsidRPr="005E6FDB" w:rsidRDefault="00D862E2" w:rsidP="00CE67E2">
            <w:pPr>
              <w:pStyle w:val="Paragraph"/>
              <w:spacing w:before="0" w:after="0"/>
              <w:ind w:left="0" w:firstLine="0"/>
              <w:rPr>
                <w:rFonts w:asciiTheme="minorHAnsi" w:hAnsiTheme="minorHAnsi" w:cstheme="minorHAnsi"/>
              </w:rPr>
            </w:pPr>
          </w:p>
        </w:tc>
        <w:tc>
          <w:tcPr>
            <w:tcW w:w="2693" w:type="dxa"/>
          </w:tcPr>
          <w:p w14:paraId="601B3815" w14:textId="77777777" w:rsidR="00CE67E2" w:rsidRPr="005E6FDB" w:rsidRDefault="00CE67E2" w:rsidP="00CE67E2">
            <w:pPr>
              <w:pStyle w:val="Paragraph"/>
              <w:spacing w:before="0" w:after="0"/>
              <w:ind w:left="0" w:firstLine="0"/>
              <w:rPr>
                <w:rFonts w:asciiTheme="minorHAnsi" w:hAnsiTheme="minorHAnsi" w:cstheme="minorHAnsi"/>
              </w:rPr>
            </w:pPr>
          </w:p>
        </w:tc>
      </w:tr>
      <w:tr w:rsidR="00CE67E2" w:rsidRPr="005E6FDB" w14:paraId="7FDE38FE"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6C159C8"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09DC81C5" w14:textId="76CD5C78" w:rsidR="00CE67E2" w:rsidRPr="005E6FDB" w:rsidRDefault="00CE67E2" w:rsidP="00CE67E2">
            <w:pPr>
              <w:pStyle w:val="Paragraph"/>
              <w:spacing w:before="0" w:after="0"/>
              <w:ind w:left="0" w:firstLine="0"/>
              <w:rPr>
                <w:rFonts w:asciiTheme="minorHAnsi" w:hAnsiTheme="minorHAnsi" w:cstheme="minorHAnsi"/>
              </w:rPr>
            </w:pPr>
            <w:r w:rsidRPr="005E6FDB">
              <w:rPr>
                <w:rFonts w:asciiTheme="minorHAnsi" w:hAnsiTheme="minorHAnsi" w:cstheme="minorHAnsi"/>
              </w:rPr>
              <w:t xml:space="preserve">Has Business Unit approval </w:t>
            </w:r>
            <w:del w:id="59" w:author="Grant Graham" w:date="2020-07-15T06:40:00Z">
              <w:r w:rsidRPr="005E6FDB" w:rsidDel="0076276A">
                <w:rPr>
                  <w:rFonts w:asciiTheme="minorHAnsi" w:hAnsiTheme="minorHAnsi" w:cstheme="minorHAnsi"/>
                </w:rPr>
                <w:delText>to proceed</w:delText>
              </w:r>
            </w:del>
            <w:ins w:id="60" w:author="Grant Graham" w:date="2020-07-15T06:40:00Z">
              <w:r w:rsidR="0076276A">
                <w:rPr>
                  <w:rFonts w:asciiTheme="minorHAnsi" w:hAnsiTheme="minorHAnsi" w:cstheme="minorHAnsi"/>
                </w:rPr>
                <w:t>been granted</w:t>
              </w:r>
            </w:ins>
          </w:p>
          <w:p w14:paraId="629E25D8" w14:textId="2C606A58" w:rsidR="00D862E2" w:rsidRPr="005E6FDB" w:rsidRDefault="00D862E2" w:rsidP="00CE67E2">
            <w:pPr>
              <w:pStyle w:val="Paragraph"/>
              <w:spacing w:before="0" w:after="0"/>
              <w:ind w:left="0" w:firstLine="0"/>
              <w:rPr>
                <w:rFonts w:asciiTheme="minorHAnsi" w:hAnsiTheme="minorHAnsi" w:cstheme="minorHAnsi"/>
              </w:rPr>
            </w:pPr>
          </w:p>
        </w:tc>
        <w:tc>
          <w:tcPr>
            <w:tcW w:w="2693" w:type="dxa"/>
          </w:tcPr>
          <w:p w14:paraId="681EC7A7" w14:textId="77777777" w:rsidR="00CE67E2" w:rsidRPr="005E6FDB" w:rsidRDefault="00CE67E2" w:rsidP="00CE67E2">
            <w:pPr>
              <w:pStyle w:val="Paragraph"/>
              <w:spacing w:before="0" w:after="0"/>
              <w:ind w:left="0" w:firstLine="0"/>
              <w:rPr>
                <w:rFonts w:asciiTheme="minorHAnsi" w:hAnsiTheme="minorHAnsi" w:cstheme="minorHAnsi"/>
              </w:rPr>
            </w:pPr>
          </w:p>
        </w:tc>
      </w:tr>
      <w:tr w:rsidR="00CE67E2" w:rsidRPr="005E6FDB" w14:paraId="4F1B6408" w14:textId="77777777" w:rsidTr="00CE67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B3D54A0" w14:textId="77777777" w:rsidR="00CE67E2" w:rsidRPr="005E6FDB" w:rsidRDefault="00CE67E2" w:rsidP="00CE67E2">
            <w:pPr>
              <w:pStyle w:val="Paragraph"/>
              <w:spacing w:before="0" w:after="0"/>
              <w:ind w:left="0" w:firstLine="0"/>
              <w:rPr>
                <w:rFonts w:asciiTheme="minorHAnsi" w:hAnsiTheme="minorHAnsi" w:cstheme="minorHAnsi"/>
                <w:color w:val="0070C0"/>
                <w:sz w:val="24"/>
                <w:szCs w:val="24"/>
              </w:rPr>
            </w:pPr>
          </w:p>
        </w:tc>
        <w:tc>
          <w:tcPr>
            <w:tcW w:w="6051" w:type="dxa"/>
          </w:tcPr>
          <w:p w14:paraId="4AE4246A" w14:textId="77777777" w:rsidR="00CE67E2" w:rsidRPr="005E6FDB" w:rsidRDefault="00CE67E2" w:rsidP="00CE67E2">
            <w:pPr>
              <w:pStyle w:val="Paragraph"/>
              <w:spacing w:before="0" w:after="0"/>
              <w:ind w:left="0" w:firstLine="0"/>
              <w:rPr>
                <w:rFonts w:asciiTheme="minorHAnsi" w:hAnsiTheme="minorHAnsi" w:cstheme="minorHAnsi"/>
              </w:rPr>
            </w:pPr>
          </w:p>
        </w:tc>
        <w:tc>
          <w:tcPr>
            <w:tcW w:w="2693" w:type="dxa"/>
          </w:tcPr>
          <w:p w14:paraId="2D55C961" w14:textId="77777777" w:rsidR="00CE67E2" w:rsidRPr="005E6FDB" w:rsidRDefault="00CE67E2" w:rsidP="00CE67E2">
            <w:pPr>
              <w:pStyle w:val="Paragraph"/>
              <w:spacing w:before="0" w:after="0"/>
              <w:ind w:left="0" w:firstLine="0"/>
              <w:rPr>
                <w:rFonts w:asciiTheme="minorHAnsi" w:hAnsiTheme="minorHAnsi" w:cstheme="minorHAnsi"/>
              </w:rPr>
            </w:pPr>
          </w:p>
        </w:tc>
      </w:tr>
    </w:tbl>
    <w:p w14:paraId="540E24BF" w14:textId="77777777" w:rsidR="009F10E6" w:rsidRPr="005E6FDB" w:rsidRDefault="009F10E6">
      <w:pPr>
        <w:rPr>
          <w:rFonts w:eastAsia="Times New Roman" w:cstheme="minorHAnsi"/>
          <w:b/>
          <w:bCs/>
          <w:kern w:val="36"/>
          <w:sz w:val="48"/>
          <w:szCs w:val="48"/>
          <w:lang w:val="en-US" w:eastAsia="en-CA"/>
        </w:rPr>
      </w:pPr>
      <w:bookmarkStart w:id="61" w:name="_Toc45524877"/>
      <w:r w:rsidRPr="005E6FDB">
        <w:rPr>
          <w:rFonts w:eastAsia="Times New Roman" w:cstheme="minorHAnsi"/>
          <w:b/>
          <w:bCs/>
          <w:kern w:val="36"/>
          <w:sz w:val="48"/>
          <w:szCs w:val="48"/>
          <w:lang w:val="en-US" w:eastAsia="en-CA"/>
        </w:rPr>
        <w:br w:type="page"/>
      </w:r>
    </w:p>
    <w:p w14:paraId="10367E38" w14:textId="5745B8B8" w:rsidR="00A963B8" w:rsidRPr="005E6FDB" w:rsidRDefault="00A963B8">
      <w:pPr>
        <w:pStyle w:val="Heading1"/>
        <w:rPr>
          <w:lang w:val="en-US"/>
        </w:rPr>
        <w:pPrChange w:id="62" w:author="Grant Graham" w:date="2020-07-15T06:11:00Z">
          <w:pPr>
            <w:spacing w:before="100" w:beforeAutospacing="1" w:after="100" w:afterAutospacing="1" w:line="240" w:lineRule="auto"/>
            <w:outlineLvl w:val="0"/>
          </w:pPr>
        </w:pPrChange>
      </w:pPr>
      <w:bookmarkStart w:id="63" w:name="_Toc45686074"/>
      <w:r w:rsidRPr="005E6FDB">
        <w:rPr>
          <w:lang w:val="en-US"/>
        </w:rPr>
        <w:lastRenderedPageBreak/>
        <w:t>Play 2</w:t>
      </w:r>
      <w:bookmarkEnd w:id="61"/>
      <w:bookmarkEnd w:id="63"/>
    </w:p>
    <w:p w14:paraId="1594E791" w14:textId="661E7FC1" w:rsidR="00A963B8" w:rsidRPr="005E6FDB" w:rsidRDefault="00A963B8">
      <w:pPr>
        <w:pStyle w:val="Heading2"/>
        <w:rPr>
          <w:lang w:val="en-US"/>
        </w:rPr>
        <w:pPrChange w:id="64" w:author="Grant Graham" w:date="2020-07-15T06:11:00Z">
          <w:pPr>
            <w:spacing w:before="100" w:beforeAutospacing="1" w:after="100" w:afterAutospacing="1" w:line="240" w:lineRule="auto"/>
            <w:outlineLvl w:val="1"/>
          </w:pPr>
        </w:pPrChange>
      </w:pPr>
      <w:bookmarkStart w:id="65" w:name="_Toc45524878"/>
      <w:bookmarkStart w:id="66" w:name="_Toc45686075"/>
      <w:r w:rsidRPr="005E6FDB">
        <w:rPr>
          <w:lang w:val="en-US"/>
        </w:rPr>
        <w:t>Successfully Navigate the Project Intake Process</w:t>
      </w:r>
      <w:bookmarkEnd w:id="65"/>
      <w:bookmarkEnd w:id="66"/>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D862E2" w:rsidRPr="005E6FDB" w14:paraId="3DB0716E" w14:textId="77777777" w:rsidTr="00224B63">
        <w:tc>
          <w:tcPr>
            <w:tcW w:w="0" w:type="auto"/>
          </w:tcPr>
          <w:p w14:paraId="7DA3AF6B" w14:textId="77777777" w:rsidR="00D862E2" w:rsidRPr="005E6FDB" w:rsidRDefault="00D862E2">
            <w:pPr>
              <w:rPr>
                <w:rFonts w:asciiTheme="minorHAnsi" w:hAnsiTheme="minorHAnsi" w:cstheme="minorHAnsi"/>
                <w:color w:val="0070C0"/>
                <w:sz w:val="24"/>
                <w:szCs w:val="24"/>
              </w:rPr>
              <w:pPrChange w:id="67" w:author="Grant Graham" w:date="2020-07-15T06:02: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pct10" w:color="auto" w:fill="E2EFD9" w:themeFill="accent6" w:themeFillTint="33"/>
          </w:tcPr>
          <w:p w14:paraId="0B8D9628" w14:textId="623A6778" w:rsidR="00D862E2" w:rsidRPr="005E6FDB" w:rsidRDefault="00D862E2">
            <w:pPr>
              <w:rPr>
                <w:rFonts w:asciiTheme="minorHAnsi" w:hAnsiTheme="minorHAnsi" w:cstheme="minorHAnsi"/>
                <w:b/>
                <w:bCs/>
                <w:sz w:val="27"/>
                <w:szCs w:val="27"/>
                <w:lang w:val="en-US"/>
              </w:rPr>
              <w:pPrChange w:id="68" w:author="Grant Graham" w:date="2020-07-15T06:02:00Z">
                <w:pPr>
                  <w:spacing w:before="100" w:beforeAutospacing="1" w:after="100" w:afterAutospacing="1"/>
                  <w:outlineLvl w:val="2"/>
                </w:pPr>
              </w:pPrChange>
            </w:pPr>
            <w:bookmarkStart w:id="69" w:name="_Toc45633573"/>
            <w:r w:rsidRPr="005E6FDB">
              <w:rPr>
                <w:rFonts w:asciiTheme="minorHAnsi" w:hAnsiTheme="minorHAnsi" w:cstheme="minorHAnsi"/>
                <w:b/>
                <w:bCs/>
                <w:sz w:val="27"/>
                <w:szCs w:val="27"/>
                <w:lang w:val="en-US"/>
              </w:rPr>
              <w:t>Step 1: Obtain Business Unit Endorsement</w:t>
            </w:r>
            <w:bookmarkEnd w:id="69"/>
          </w:p>
        </w:tc>
        <w:tc>
          <w:tcPr>
            <w:tcW w:w="2690" w:type="dxa"/>
            <w:shd w:val="pct10" w:color="auto" w:fill="E2EFD9" w:themeFill="accent6" w:themeFillTint="33"/>
          </w:tcPr>
          <w:p w14:paraId="51C640CA" w14:textId="77777777" w:rsidR="00D862E2" w:rsidRPr="005E6FDB" w:rsidRDefault="00D862E2">
            <w:pPr>
              <w:rPr>
                <w:rFonts w:asciiTheme="minorHAnsi" w:hAnsiTheme="minorHAnsi" w:cstheme="minorHAnsi"/>
                <w:b/>
              </w:rPr>
              <w:pPrChange w:id="70" w:author="Grant Graham" w:date="2020-07-15T06:02:00Z">
                <w:pPr>
                  <w:pStyle w:val="Paragraph"/>
                  <w:spacing w:before="0" w:after="0"/>
                  <w:ind w:left="0" w:firstLine="0"/>
                </w:pPr>
              </w:pPrChange>
            </w:pPr>
            <w:r w:rsidRPr="005E6FDB">
              <w:rPr>
                <w:rFonts w:asciiTheme="minorHAnsi" w:hAnsiTheme="minorHAnsi" w:cstheme="minorHAnsi"/>
                <w:b/>
              </w:rPr>
              <w:t>Comment</w:t>
            </w:r>
          </w:p>
        </w:tc>
      </w:tr>
      <w:tr w:rsidR="00D862E2" w:rsidRPr="005E6FDB" w14:paraId="19EE69E7" w14:textId="77777777" w:rsidTr="00224B63">
        <w:tc>
          <w:tcPr>
            <w:tcW w:w="0" w:type="auto"/>
          </w:tcPr>
          <w:p w14:paraId="34FC5FF4"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50F9E90F" w14:textId="659C7547" w:rsidR="00D862E2" w:rsidRPr="005E6FDB" w:rsidRDefault="00D862E2" w:rsidP="00F64FE6">
            <w:pPr>
              <w:pStyle w:val="Paragraph"/>
              <w:spacing w:before="0" w:after="0"/>
              <w:ind w:left="0" w:firstLine="0"/>
              <w:rPr>
                <w:rFonts w:asciiTheme="minorHAnsi" w:hAnsiTheme="minorHAnsi" w:cstheme="minorHAnsi"/>
              </w:rPr>
            </w:pPr>
            <w:del w:id="71" w:author="Grant Graham" w:date="2020-07-15T06:44:00Z">
              <w:r w:rsidRPr="005E6FDB" w:rsidDel="0076276A">
                <w:rPr>
                  <w:rFonts w:asciiTheme="minorHAnsi" w:hAnsiTheme="minorHAnsi" w:cstheme="minorHAnsi"/>
                </w:rPr>
                <w:delText>Follows defined initiation process</w:delText>
              </w:r>
            </w:del>
            <w:ins w:id="72" w:author="Grant Graham" w:date="2020-07-15T06:44:00Z">
              <w:r w:rsidR="0076276A">
                <w:rPr>
                  <w:rFonts w:asciiTheme="minorHAnsi" w:hAnsiTheme="minorHAnsi" w:cstheme="minorHAnsi"/>
                </w:rPr>
                <w:t>Is the project initiation process being followed</w:t>
              </w:r>
            </w:ins>
            <w:ins w:id="73" w:author="Grant Graham" w:date="2020-07-15T06:45:00Z">
              <w:r w:rsidR="0076276A">
                <w:rPr>
                  <w:rFonts w:asciiTheme="minorHAnsi" w:hAnsiTheme="minorHAnsi" w:cstheme="minorHAnsi"/>
                </w:rPr>
                <w:t>?</w:t>
              </w:r>
            </w:ins>
          </w:p>
        </w:tc>
        <w:tc>
          <w:tcPr>
            <w:tcW w:w="2690" w:type="dxa"/>
          </w:tcPr>
          <w:p w14:paraId="1E6EC0FD"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2C4DE025" w14:textId="77777777" w:rsidTr="00224B63">
        <w:tc>
          <w:tcPr>
            <w:tcW w:w="0" w:type="auto"/>
          </w:tcPr>
          <w:p w14:paraId="6A617B09"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38BA0A59" w14:textId="6BA2F4F6" w:rsidR="00D862E2" w:rsidRPr="005E6FDB" w:rsidRDefault="00D862E2" w:rsidP="00F64FE6">
            <w:pPr>
              <w:pStyle w:val="Paragraph"/>
              <w:spacing w:before="0" w:after="0"/>
              <w:ind w:left="0" w:firstLine="0"/>
              <w:rPr>
                <w:rFonts w:asciiTheme="minorHAnsi" w:hAnsiTheme="minorHAnsi" w:cstheme="minorHAnsi"/>
              </w:rPr>
            </w:pPr>
            <w:del w:id="74" w:author="Grant Graham" w:date="2020-07-15T06:44:00Z">
              <w:r w:rsidRPr="005E6FDB" w:rsidDel="0076276A">
                <w:rPr>
                  <w:rFonts w:asciiTheme="minorHAnsi" w:hAnsiTheme="minorHAnsi" w:cstheme="minorHAnsi"/>
                </w:rPr>
                <w:delText>Created Business / Concept Case (as required)</w:delText>
              </w:r>
            </w:del>
            <w:ins w:id="75" w:author="Grant Graham" w:date="2020-07-15T06:44:00Z">
              <w:r w:rsidR="0076276A">
                <w:rPr>
                  <w:rFonts w:asciiTheme="minorHAnsi" w:hAnsiTheme="minorHAnsi" w:cstheme="minorHAnsi"/>
                </w:rPr>
                <w:t>Has a business/concept case been developed</w:t>
              </w:r>
            </w:ins>
            <w:ins w:id="76" w:author="Grant Graham" w:date="2020-07-15T06:45:00Z">
              <w:r w:rsidR="0076276A">
                <w:rPr>
                  <w:rFonts w:asciiTheme="minorHAnsi" w:hAnsiTheme="minorHAnsi" w:cstheme="minorHAnsi"/>
                </w:rPr>
                <w:t>?</w:t>
              </w:r>
            </w:ins>
          </w:p>
        </w:tc>
        <w:tc>
          <w:tcPr>
            <w:tcW w:w="2690" w:type="dxa"/>
          </w:tcPr>
          <w:p w14:paraId="542BB865"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34C3EFED" w14:textId="77777777" w:rsidTr="00224B63">
        <w:tc>
          <w:tcPr>
            <w:tcW w:w="0" w:type="auto"/>
          </w:tcPr>
          <w:p w14:paraId="429CC308"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12F2F0B6" w14:textId="5E2FD248" w:rsidR="00D862E2" w:rsidRPr="005E6FDB" w:rsidRDefault="00D862E2" w:rsidP="00F64FE6">
            <w:pPr>
              <w:pStyle w:val="Paragraph"/>
              <w:spacing w:before="0" w:after="0"/>
              <w:ind w:left="0" w:firstLine="0"/>
              <w:rPr>
                <w:rFonts w:asciiTheme="minorHAnsi" w:hAnsiTheme="minorHAnsi" w:cstheme="minorHAnsi"/>
              </w:rPr>
            </w:pPr>
            <w:del w:id="77" w:author="Grant Graham" w:date="2020-07-15T06:45:00Z">
              <w:r w:rsidRPr="005E6FDB" w:rsidDel="0076276A">
                <w:rPr>
                  <w:rFonts w:asciiTheme="minorHAnsi" w:hAnsiTheme="minorHAnsi" w:cstheme="minorHAnsi"/>
                </w:rPr>
                <w:delText xml:space="preserve">Working with Project </w:delText>
              </w:r>
              <w:r w:rsidR="00967B8C" w:rsidRPr="005E6FDB" w:rsidDel="0076276A">
                <w:rPr>
                  <w:rFonts w:asciiTheme="minorHAnsi" w:hAnsiTheme="minorHAnsi" w:cstheme="minorHAnsi"/>
                </w:rPr>
                <w:delText>Secretariat</w:delText>
              </w:r>
              <w:r w:rsidRPr="005E6FDB" w:rsidDel="0076276A">
                <w:rPr>
                  <w:rFonts w:asciiTheme="minorHAnsi" w:hAnsiTheme="minorHAnsi" w:cstheme="minorHAnsi"/>
                </w:rPr>
                <w:delText xml:space="preserve"> Senior Business Consultant</w:delText>
              </w:r>
            </w:del>
            <w:ins w:id="78" w:author="Grant Graham" w:date="2020-07-15T06:45:00Z">
              <w:r w:rsidR="0076276A">
                <w:rPr>
                  <w:rFonts w:asciiTheme="minorHAnsi" w:hAnsiTheme="minorHAnsi" w:cstheme="minorHAnsi"/>
                </w:rPr>
                <w:t>Is there a senior business consultant working on the project?</w:t>
              </w:r>
            </w:ins>
          </w:p>
        </w:tc>
        <w:tc>
          <w:tcPr>
            <w:tcW w:w="2690" w:type="dxa"/>
          </w:tcPr>
          <w:p w14:paraId="0D0931B0"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7724C7A4" w14:textId="77777777" w:rsidTr="00224B63">
        <w:tc>
          <w:tcPr>
            <w:tcW w:w="0" w:type="auto"/>
          </w:tcPr>
          <w:p w14:paraId="0C3CA8ED"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0E293251" w14:textId="73D0445A" w:rsidR="00D862E2" w:rsidRPr="005E6FDB" w:rsidRDefault="00D862E2" w:rsidP="00F64FE6">
            <w:pPr>
              <w:pStyle w:val="Paragraph"/>
              <w:spacing w:before="0" w:after="0"/>
              <w:ind w:left="0" w:firstLine="0"/>
              <w:rPr>
                <w:rFonts w:asciiTheme="minorHAnsi" w:hAnsiTheme="minorHAnsi" w:cstheme="minorHAnsi"/>
              </w:rPr>
            </w:pPr>
            <w:del w:id="79" w:author="Grant Graham" w:date="2020-07-15T06:45:00Z">
              <w:r w:rsidRPr="005E6FDB" w:rsidDel="0076276A">
                <w:rPr>
                  <w:rFonts w:asciiTheme="minorHAnsi" w:hAnsiTheme="minorHAnsi" w:cstheme="minorHAnsi"/>
                </w:rPr>
                <w:delText>Operating model has been developed</w:delText>
              </w:r>
            </w:del>
            <w:ins w:id="80" w:author="Grant Graham" w:date="2020-07-15T06:45:00Z">
              <w:r w:rsidR="0076276A">
                <w:rPr>
                  <w:rFonts w:asciiTheme="minorHAnsi" w:hAnsiTheme="minorHAnsi" w:cstheme="minorHAnsi"/>
                </w:rPr>
                <w:t>Has an operating model been developed?</w:t>
              </w:r>
            </w:ins>
          </w:p>
        </w:tc>
        <w:tc>
          <w:tcPr>
            <w:tcW w:w="2690" w:type="dxa"/>
          </w:tcPr>
          <w:p w14:paraId="5D7BF2F7" w14:textId="77777777" w:rsidR="00D862E2" w:rsidRPr="005E6FDB" w:rsidRDefault="00D862E2" w:rsidP="00F64FE6">
            <w:pPr>
              <w:pStyle w:val="Paragraph"/>
              <w:spacing w:before="0" w:after="0"/>
              <w:ind w:left="0" w:firstLine="0"/>
              <w:rPr>
                <w:rFonts w:asciiTheme="minorHAnsi" w:hAnsiTheme="minorHAnsi" w:cstheme="minorHAnsi"/>
              </w:rPr>
            </w:pPr>
          </w:p>
        </w:tc>
      </w:tr>
      <w:tr w:rsidR="0076276A" w:rsidRPr="005E6FDB" w14:paraId="38E7FFEE" w14:textId="77777777" w:rsidTr="00224B63">
        <w:trPr>
          <w:ins w:id="81" w:author="Grant Graham" w:date="2020-07-15T06:46:00Z"/>
        </w:trPr>
        <w:tc>
          <w:tcPr>
            <w:tcW w:w="0" w:type="auto"/>
          </w:tcPr>
          <w:p w14:paraId="6D31C6AD" w14:textId="77777777" w:rsidR="0076276A" w:rsidRPr="005E6FDB" w:rsidRDefault="0076276A" w:rsidP="00F64FE6">
            <w:pPr>
              <w:pStyle w:val="Paragraph"/>
              <w:spacing w:before="0" w:after="0"/>
              <w:ind w:left="0" w:firstLine="0"/>
              <w:rPr>
                <w:ins w:id="82" w:author="Grant Graham" w:date="2020-07-15T06:46:00Z"/>
                <w:rFonts w:asciiTheme="minorHAnsi" w:hAnsiTheme="minorHAnsi" w:cstheme="minorHAnsi"/>
                <w:color w:val="0070C0"/>
                <w:sz w:val="24"/>
                <w:szCs w:val="24"/>
              </w:rPr>
            </w:pPr>
          </w:p>
        </w:tc>
        <w:tc>
          <w:tcPr>
            <w:tcW w:w="6043" w:type="dxa"/>
          </w:tcPr>
          <w:p w14:paraId="299FD62E" w14:textId="55238072" w:rsidR="0076276A" w:rsidRPr="005E6FDB" w:rsidDel="0076276A" w:rsidRDefault="0076276A" w:rsidP="00F64FE6">
            <w:pPr>
              <w:pStyle w:val="Paragraph"/>
              <w:spacing w:before="0" w:after="0"/>
              <w:ind w:left="0" w:firstLine="0"/>
              <w:rPr>
                <w:ins w:id="83" w:author="Grant Graham" w:date="2020-07-15T06:46:00Z"/>
                <w:rFonts w:asciiTheme="minorHAnsi" w:hAnsiTheme="minorHAnsi" w:cstheme="minorHAnsi"/>
              </w:rPr>
            </w:pPr>
            <w:ins w:id="84" w:author="Grant Graham" w:date="2020-07-15T06:46:00Z">
              <w:r>
                <w:rPr>
                  <w:rFonts w:asciiTheme="minorHAnsi" w:hAnsiTheme="minorHAnsi" w:cstheme="minorHAnsi"/>
                </w:rPr>
                <w:t>Has “done” been defined?</w:t>
              </w:r>
            </w:ins>
          </w:p>
        </w:tc>
        <w:tc>
          <w:tcPr>
            <w:tcW w:w="2690" w:type="dxa"/>
          </w:tcPr>
          <w:p w14:paraId="73E87BF3" w14:textId="77777777" w:rsidR="0076276A" w:rsidRPr="005E6FDB" w:rsidRDefault="0076276A" w:rsidP="00F64FE6">
            <w:pPr>
              <w:pStyle w:val="Paragraph"/>
              <w:spacing w:before="0" w:after="0"/>
              <w:ind w:left="0" w:firstLine="0"/>
              <w:rPr>
                <w:ins w:id="85" w:author="Grant Graham" w:date="2020-07-15T06:46:00Z"/>
                <w:rFonts w:asciiTheme="minorHAnsi" w:hAnsiTheme="minorHAnsi" w:cstheme="minorHAnsi"/>
              </w:rPr>
            </w:pPr>
          </w:p>
        </w:tc>
      </w:tr>
      <w:tr w:rsidR="00D862E2" w:rsidRPr="005E6FDB" w14:paraId="11CE3C28" w14:textId="77777777" w:rsidTr="00224B63">
        <w:tc>
          <w:tcPr>
            <w:tcW w:w="0" w:type="auto"/>
          </w:tcPr>
          <w:p w14:paraId="590BDD95"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37407279" w14:textId="0D3E9C64" w:rsidR="00D862E2" w:rsidRPr="005E6FDB" w:rsidRDefault="00D862E2" w:rsidP="00F64FE6">
            <w:pPr>
              <w:pStyle w:val="Paragraph"/>
              <w:spacing w:before="0" w:after="0"/>
              <w:ind w:left="0" w:firstLine="0"/>
              <w:rPr>
                <w:rFonts w:asciiTheme="minorHAnsi" w:hAnsiTheme="minorHAnsi" w:cstheme="minorHAnsi"/>
              </w:rPr>
            </w:pPr>
            <w:del w:id="86" w:author="Grant Graham" w:date="2020-07-15T06:45:00Z">
              <w:r w:rsidRPr="005E6FDB" w:rsidDel="0076276A">
                <w:rPr>
                  <w:rFonts w:asciiTheme="minorHAnsi" w:hAnsiTheme="minorHAnsi" w:cstheme="minorHAnsi"/>
                </w:rPr>
                <w:delText>Sustainment Lifecycle has been pre-defined</w:delText>
              </w:r>
            </w:del>
            <w:ins w:id="87" w:author="Grant Graham" w:date="2020-07-15T06:45:00Z">
              <w:r w:rsidR="0076276A">
                <w:rPr>
                  <w:rFonts w:asciiTheme="minorHAnsi" w:hAnsiTheme="minorHAnsi" w:cstheme="minorHAnsi"/>
                </w:rPr>
                <w:t xml:space="preserve">Has a </w:t>
              </w:r>
            </w:ins>
            <w:ins w:id="88" w:author="Grant Graham" w:date="2020-07-15T06:46:00Z">
              <w:r w:rsidR="0076276A">
                <w:rPr>
                  <w:rFonts w:asciiTheme="minorHAnsi" w:hAnsiTheme="minorHAnsi" w:cstheme="minorHAnsi"/>
                </w:rPr>
                <w:t>sustainment lifecycle been defined</w:t>
              </w:r>
            </w:ins>
            <w:ins w:id="89" w:author="Grant Graham" w:date="2020-07-15T06:47:00Z">
              <w:r w:rsidR="0076276A">
                <w:rPr>
                  <w:rFonts w:asciiTheme="minorHAnsi" w:hAnsiTheme="minorHAnsi" w:cstheme="minorHAnsi"/>
                </w:rPr>
                <w:t xml:space="preserve"> that will help clarify who will operate and maintain the product</w:t>
              </w:r>
            </w:ins>
            <w:ins w:id="90" w:author="Grant Graham" w:date="2020-07-15T06:46:00Z">
              <w:r w:rsidR="0076276A">
                <w:rPr>
                  <w:rFonts w:asciiTheme="minorHAnsi" w:hAnsiTheme="minorHAnsi" w:cstheme="minorHAnsi"/>
                </w:rPr>
                <w:t>?</w:t>
              </w:r>
            </w:ins>
          </w:p>
        </w:tc>
        <w:tc>
          <w:tcPr>
            <w:tcW w:w="2690" w:type="dxa"/>
          </w:tcPr>
          <w:p w14:paraId="3E746187"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35FE81BA" w14:textId="77777777" w:rsidTr="00224B63">
        <w:tc>
          <w:tcPr>
            <w:tcW w:w="0" w:type="auto"/>
          </w:tcPr>
          <w:p w14:paraId="01B2DE2A"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60192C0" w14:textId="77777777" w:rsidR="00D862E2" w:rsidRPr="005E6FDB" w:rsidRDefault="00D862E2"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567B102"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4CF4BF8F"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FC39AE7" w14:textId="77777777" w:rsidR="00D862E2" w:rsidRPr="005E6FDB" w:rsidRDefault="00D862E2">
            <w:pPr>
              <w:rPr>
                <w:rFonts w:asciiTheme="minorHAnsi" w:hAnsiTheme="minorHAnsi" w:cstheme="minorHAnsi"/>
                <w:color w:val="0070C0"/>
                <w:sz w:val="24"/>
                <w:szCs w:val="24"/>
              </w:rPr>
              <w:pPrChange w:id="91" w:author="Grant Graham" w:date="2020-07-15T06:02: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0E1A840F" w14:textId="1F0A1D21" w:rsidR="00D862E2" w:rsidRPr="005E6FDB" w:rsidRDefault="00D862E2">
            <w:pPr>
              <w:rPr>
                <w:rFonts w:asciiTheme="minorHAnsi" w:hAnsiTheme="minorHAnsi" w:cstheme="minorHAnsi"/>
                <w:b/>
                <w:bCs/>
                <w:sz w:val="27"/>
                <w:szCs w:val="27"/>
                <w:lang w:val="en-US"/>
              </w:rPr>
              <w:pPrChange w:id="92" w:author="Grant Graham" w:date="2020-07-15T06:02:00Z">
                <w:pPr>
                  <w:spacing w:before="100" w:beforeAutospacing="1" w:after="100" w:afterAutospacing="1"/>
                  <w:outlineLvl w:val="2"/>
                </w:pPr>
              </w:pPrChange>
            </w:pPr>
            <w:bookmarkStart w:id="93" w:name="_Toc45633574"/>
            <w:r w:rsidRPr="005E6FDB">
              <w:rPr>
                <w:rFonts w:asciiTheme="minorHAnsi" w:hAnsiTheme="minorHAnsi" w:cstheme="minorHAnsi"/>
                <w:b/>
                <w:bCs/>
                <w:sz w:val="27"/>
                <w:szCs w:val="27"/>
                <w:lang w:val="en-US"/>
              </w:rPr>
              <w:t>Step 2: Follow the Ministry IM/IT Project Intake Process</w:t>
            </w:r>
            <w:bookmarkEnd w:id="93"/>
          </w:p>
        </w:tc>
        <w:tc>
          <w:tcPr>
            <w:tcW w:w="2690" w:type="dxa"/>
            <w:shd w:val="clear" w:color="auto" w:fill="E2EFD9" w:themeFill="accent6" w:themeFillTint="33"/>
          </w:tcPr>
          <w:p w14:paraId="2A48FBE8" w14:textId="77777777" w:rsidR="00D862E2" w:rsidRPr="005E6FDB" w:rsidRDefault="00D862E2">
            <w:pPr>
              <w:rPr>
                <w:rFonts w:asciiTheme="minorHAnsi" w:hAnsiTheme="minorHAnsi" w:cstheme="minorHAnsi"/>
                <w:b/>
              </w:rPr>
              <w:pPrChange w:id="94" w:author="Grant Graham" w:date="2020-07-15T06:02:00Z">
                <w:pPr>
                  <w:pStyle w:val="Paragraph"/>
                  <w:spacing w:before="0" w:after="0"/>
                  <w:ind w:left="0" w:firstLine="0"/>
                </w:pPr>
              </w:pPrChange>
            </w:pPr>
            <w:r w:rsidRPr="005E6FDB">
              <w:rPr>
                <w:rFonts w:asciiTheme="minorHAnsi" w:hAnsiTheme="minorHAnsi" w:cstheme="minorHAnsi"/>
                <w:b/>
              </w:rPr>
              <w:t>Comment</w:t>
            </w:r>
          </w:p>
        </w:tc>
      </w:tr>
      <w:tr w:rsidR="00D862E2" w:rsidRPr="005E6FDB" w14:paraId="7C6550A2"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465A757" w14:textId="77777777" w:rsidR="00D862E2" w:rsidRPr="005E6FDB" w:rsidRDefault="00D862E2" w:rsidP="00F64FE6">
            <w:pPr>
              <w:pStyle w:val="Paragraph"/>
              <w:spacing w:before="0" w:after="0"/>
              <w:ind w:left="0" w:firstLine="0"/>
              <w:rPr>
                <w:rFonts w:asciiTheme="minorHAnsi" w:hAnsiTheme="minorHAnsi" w:cstheme="minorHAnsi"/>
                <w:color w:val="0070C0"/>
                <w:sz w:val="24"/>
                <w:szCs w:val="24"/>
              </w:rPr>
            </w:pPr>
          </w:p>
        </w:tc>
        <w:tc>
          <w:tcPr>
            <w:tcW w:w="6043" w:type="dxa"/>
          </w:tcPr>
          <w:p w14:paraId="46CDC081" w14:textId="5080BA37" w:rsidR="00D862E2" w:rsidRPr="005E6FDB" w:rsidRDefault="00D862E2" w:rsidP="00F64FE6">
            <w:pPr>
              <w:pStyle w:val="Paragraph"/>
              <w:spacing w:before="0" w:after="0"/>
              <w:ind w:left="0" w:firstLine="0"/>
              <w:rPr>
                <w:rFonts w:asciiTheme="minorHAnsi" w:hAnsiTheme="minorHAnsi" w:cstheme="minorHAnsi"/>
              </w:rPr>
            </w:pPr>
            <w:del w:id="95" w:author="Grant Graham" w:date="2020-07-15T06:48:00Z">
              <w:r w:rsidRPr="005E6FDB" w:rsidDel="0071751F">
                <w:rPr>
                  <w:rFonts w:asciiTheme="minorHAnsi" w:hAnsiTheme="minorHAnsi" w:cstheme="minorHAnsi"/>
                </w:rPr>
                <w:delText>Submit project initiation Process</w:delText>
              </w:r>
            </w:del>
            <w:ins w:id="96" w:author="Grant Graham" w:date="2020-07-15T06:49:00Z">
              <w:r w:rsidR="0071751F">
                <w:rPr>
                  <w:rFonts w:asciiTheme="minorHAnsi" w:hAnsiTheme="minorHAnsi" w:cstheme="minorHAnsi"/>
                </w:rPr>
                <w:t>H</w:t>
              </w:r>
            </w:ins>
            <w:ins w:id="97" w:author="Grant Graham" w:date="2020-07-15T06:48:00Z">
              <w:r w:rsidR="0071751F">
                <w:rPr>
                  <w:rFonts w:asciiTheme="minorHAnsi" w:hAnsiTheme="minorHAnsi" w:cstheme="minorHAnsi"/>
                </w:rPr>
                <w:t xml:space="preserve">ave the </w:t>
              </w:r>
            </w:ins>
            <w:ins w:id="98" w:author="Grant Graham" w:date="2020-07-15T06:49:00Z">
              <w:r w:rsidR="0071751F">
                <w:rPr>
                  <w:rFonts w:asciiTheme="minorHAnsi" w:hAnsiTheme="minorHAnsi" w:cstheme="minorHAnsi"/>
                </w:rPr>
                <w:t xml:space="preserve">project initiation </w:t>
              </w:r>
            </w:ins>
            <w:ins w:id="99" w:author="Grant Graham" w:date="2020-07-15T06:48:00Z">
              <w:r w:rsidR="0071751F">
                <w:rPr>
                  <w:rFonts w:asciiTheme="minorHAnsi" w:hAnsiTheme="minorHAnsi" w:cstheme="minorHAnsi"/>
                </w:rPr>
                <w:t>steps be</w:t>
              </w:r>
            </w:ins>
            <w:ins w:id="100" w:author="Grant Graham" w:date="2020-07-15T06:49:00Z">
              <w:r w:rsidR="0071751F">
                <w:rPr>
                  <w:rFonts w:asciiTheme="minorHAnsi" w:hAnsiTheme="minorHAnsi" w:cstheme="minorHAnsi"/>
                </w:rPr>
                <w:t>e</w:t>
              </w:r>
            </w:ins>
            <w:ins w:id="101" w:author="Grant Graham" w:date="2020-07-15T06:48:00Z">
              <w:r w:rsidR="0071751F">
                <w:rPr>
                  <w:rFonts w:asciiTheme="minorHAnsi" w:hAnsiTheme="minorHAnsi" w:cstheme="minorHAnsi"/>
                </w:rPr>
                <w:t>n followed</w:t>
              </w:r>
            </w:ins>
            <w:ins w:id="102" w:author="Grant Graham" w:date="2020-07-15T06:49:00Z">
              <w:r w:rsidR="0071751F">
                <w:rPr>
                  <w:rFonts w:asciiTheme="minorHAnsi" w:hAnsiTheme="minorHAnsi" w:cstheme="minorHAnsi"/>
                </w:rPr>
                <w:t>?</w:t>
              </w:r>
            </w:ins>
            <w:ins w:id="103" w:author="Grant Graham" w:date="2020-07-15T06:48:00Z">
              <w:r w:rsidR="0071751F">
                <w:rPr>
                  <w:rFonts w:asciiTheme="minorHAnsi" w:hAnsiTheme="minorHAnsi" w:cstheme="minorHAnsi"/>
                </w:rPr>
                <w:t xml:space="preserve"> </w:t>
              </w:r>
            </w:ins>
          </w:p>
        </w:tc>
        <w:tc>
          <w:tcPr>
            <w:tcW w:w="2690" w:type="dxa"/>
          </w:tcPr>
          <w:p w14:paraId="5E5EF837" w14:textId="77777777" w:rsidR="00D862E2" w:rsidRPr="005E6FDB" w:rsidRDefault="00D862E2" w:rsidP="00F64FE6">
            <w:pPr>
              <w:pStyle w:val="Paragraph"/>
              <w:spacing w:before="0" w:after="0"/>
              <w:ind w:left="0" w:firstLine="0"/>
              <w:rPr>
                <w:rFonts w:asciiTheme="minorHAnsi" w:hAnsiTheme="minorHAnsi" w:cstheme="minorHAnsi"/>
              </w:rPr>
            </w:pPr>
          </w:p>
        </w:tc>
      </w:tr>
      <w:tr w:rsidR="00D862E2" w:rsidRPr="005E6FDB" w14:paraId="07D9EB72"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D36451"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382A7384" w14:textId="19694F22" w:rsidR="00D862E2" w:rsidRPr="005E6FDB" w:rsidRDefault="0071751F" w:rsidP="00D862E2">
            <w:pPr>
              <w:pStyle w:val="Paragraph"/>
              <w:spacing w:before="0" w:after="0"/>
              <w:ind w:left="0" w:firstLine="0"/>
              <w:rPr>
                <w:rFonts w:asciiTheme="minorHAnsi" w:hAnsiTheme="minorHAnsi" w:cstheme="minorHAnsi"/>
              </w:rPr>
            </w:pPr>
            <w:ins w:id="104" w:author="Grant Graham" w:date="2020-07-15T06:49:00Z">
              <w:r>
                <w:rPr>
                  <w:rFonts w:asciiTheme="minorHAnsi" w:hAnsiTheme="minorHAnsi" w:cstheme="minorHAnsi"/>
                </w:rPr>
                <w:t xml:space="preserve">Has the </w:t>
              </w:r>
            </w:ins>
            <w:del w:id="105" w:author="Grant Graham" w:date="2020-07-15T06:49:00Z">
              <w:r w:rsidR="00D862E2" w:rsidRPr="005E6FDB" w:rsidDel="0071751F">
                <w:rPr>
                  <w:rFonts w:asciiTheme="minorHAnsi" w:hAnsiTheme="minorHAnsi" w:cstheme="minorHAnsi"/>
                </w:rPr>
                <w:delText>P</w:delText>
              </w:r>
            </w:del>
            <w:ins w:id="106" w:author="Grant Graham" w:date="2020-07-15T06:49:00Z">
              <w:r>
                <w:rPr>
                  <w:rFonts w:asciiTheme="minorHAnsi" w:hAnsiTheme="minorHAnsi" w:cstheme="minorHAnsi"/>
                </w:rPr>
                <w:t>p</w:t>
              </w:r>
            </w:ins>
            <w:r w:rsidR="00D862E2" w:rsidRPr="005E6FDB">
              <w:rPr>
                <w:rFonts w:asciiTheme="minorHAnsi" w:hAnsiTheme="minorHAnsi" w:cstheme="minorHAnsi"/>
              </w:rPr>
              <w:t xml:space="preserve">roject </w:t>
            </w:r>
            <w:ins w:id="107" w:author="Grant Graham" w:date="2020-07-15T06:49:00Z">
              <w:r>
                <w:rPr>
                  <w:rFonts w:asciiTheme="minorHAnsi" w:hAnsiTheme="minorHAnsi" w:cstheme="minorHAnsi"/>
                </w:rPr>
                <w:t xml:space="preserve">been </w:t>
              </w:r>
            </w:ins>
            <w:r w:rsidR="00D862E2" w:rsidRPr="005E6FDB">
              <w:rPr>
                <w:rFonts w:asciiTheme="minorHAnsi" w:hAnsiTheme="minorHAnsi" w:cstheme="minorHAnsi"/>
              </w:rPr>
              <w:t xml:space="preserve">registered in the </w:t>
            </w:r>
            <w:del w:id="108" w:author="Grant Graham" w:date="2020-07-15T06:49:00Z">
              <w:r w:rsidR="00D862E2" w:rsidRPr="005E6FDB" w:rsidDel="0071751F">
                <w:rPr>
                  <w:rFonts w:asciiTheme="minorHAnsi" w:hAnsiTheme="minorHAnsi" w:cstheme="minorHAnsi"/>
                </w:rPr>
                <w:delText xml:space="preserve">Divisional </w:delText>
              </w:r>
            </w:del>
            <w:ins w:id="109" w:author="Grant Graham" w:date="2020-07-15T06:50:00Z">
              <w:r>
                <w:rPr>
                  <w:rFonts w:asciiTheme="minorHAnsi" w:hAnsiTheme="minorHAnsi" w:cstheme="minorHAnsi"/>
                </w:rPr>
                <w:t>ministry</w:t>
              </w:r>
            </w:ins>
            <w:ins w:id="110" w:author="Grant Graham" w:date="2020-07-15T06:49:00Z">
              <w:r w:rsidRPr="005E6FDB">
                <w:rPr>
                  <w:rFonts w:asciiTheme="minorHAnsi" w:hAnsiTheme="minorHAnsi" w:cstheme="minorHAnsi"/>
                </w:rPr>
                <w:t xml:space="preserve"> </w:t>
              </w:r>
            </w:ins>
            <w:del w:id="111" w:author="Grant Graham" w:date="2020-07-15T06:49:00Z">
              <w:r w:rsidR="00D862E2" w:rsidRPr="005E6FDB" w:rsidDel="0071751F">
                <w:rPr>
                  <w:rFonts w:asciiTheme="minorHAnsi" w:hAnsiTheme="minorHAnsi" w:cstheme="minorHAnsi"/>
                </w:rPr>
                <w:delText xml:space="preserve">Project </w:delText>
              </w:r>
            </w:del>
            <w:ins w:id="112" w:author="Grant Graham" w:date="2020-07-15T06:49:00Z">
              <w:r>
                <w:rPr>
                  <w:rFonts w:asciiTheme="minorHAnsi" w:hAnsiTheme="minorHAnsi" w:cstheme="minorHAnsi"/>
                </w:rPr>
                <w:t>p</w:t>
              </w:r>
              <w:r w:rsidRPr="005E6FDB">
                <w:rPr>
                  <w:rFonts w:asciiTheme="minorHAnsi" w:hAnsiTheme="minorHAnsi" w:cstheme="minorHAnsi"/>
                </w:rPr>
                <w:t xml:space="preserve">roject </w:t>
              </w:r>
            </w:ins>
            <w:del w:id="113" w:author="Grant Graham" w:date="2020-07-15T06:50:00Z">
              <w:r w:rsidR="00D862E2" w:rsidRPr="005E6FDB" w:rsidDel="0071751F">
                <w:rPr>
                  <w:rFonts w:asciiTheme="minorHAnsi" w:hAnsiTheme="minorHAnsi" w:cstheme="minorHAnsi"/>
                </w:rPr>
                <w:delText xml:space="preserve">Tracking </w:delText>
              </w:r>
            </w:del>
            <w:ins w:id="114" w:author="Grant Graham" w:date="2020-07-15T06:50:00Z">
              <w:r>
                <w:rPr>
                  <w:rFonts w:asciiTheme="minorHAnsi" w:hAnsiTheme="minorHAnsi" w:cstheme="minorHAnsi"/>
                </w:rPr>
                <w:t>t</w:t>
              </w:r>
              <w:r w:rsidRPr="005E6FDB">
                <w:rPr>
                  <w:rFonts w:asciiTheme="minorHAnsi" w:hAnsiTheme="minorHAnsi" w:cstheme="minorHAnsi"/>
                </w:rPr>
                <w:t xml:space="preserve">racking </w:t>
              </w:r>
            </w:ins>
            <w:del w:id="115" w:author="Grant Graham" w:date="2020-07-15T06:50:00Z">
              <w:r w:rsidR="00D862E2" w:rsidRPr="005E6FDB" w:rsidDel="0071751F">
                <w:rPr>
                  <w:rFonts w:asciiTheme="minorHAnsi" w:hAnsiTheme="minorHAnsi" w:cstheme="minorHAnsi"/>
                </w:rPr>
                <w:delText>System</w:delText>
              </w:r>
            </w:del>
            <w:ins w:id="116" w:author="Grant Graham" w:date="2020-07-15T06:50:00Z">
              <w:r>
                <w:rPr>
                  <w:rFonts w:asciiTheme="minorHAnsi" w:hAnsiTheme="minorHAnsi" w:cstheme="minorHAnsi"/>
                </w:rPr>
                <w:t>s</w:t>
              </w:r>
              <w:r w:rsidRPr="005E6FDB">
                <w:rPr>
                  <w:rFonts w:asciiTheme="minorHAnsi" w:hAnsiTheme="minorHAnsi" w:cstheme="minorHAnsi"/>
                </w:rPr>
                <w:t>ystem</w:t>
              </w:r>
            </w:ins>
          </w:p>
        </w:tc>
        <w:tc>
          <w:tcPr>
            <w:tcW w:w="2690" w:type="dxa"/>
          </w:tcPr>
          <w:p w14:paraId="4F9E52C3"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031286AA"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2A1768"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46FA32F2" w14:textId="26962EF1" w:rsidR="00D862E2" w:rsidRPr="0071751F" w:rsidRDefault="0007300A" w:rsidP="00D862E2">
            <w:pPr>
              <w:pStyle w:val="Paragraph"/>
              <w:spacing w:before="0" w:after="0"/>
              <w:ind w:left="0" w:firstLine="0"/>
              <w:rPr>
                <w:rFonts w:asciiTheme="minorHAnsi" w:hAnsiTheme="minorHAnsi" w:cstheme="minorHAnsi"/>
              </w:rPr>
            </w:pPr>
            <w:del w:id="117" w:author="Grant Graham" w:date="2020-07-15T06:50:00Z">
              <w:r w:rsidRPr="0071751F" w:rsidDel="0071751F">
                <w:rPr>
                  <w:rFonts w:asciiTheme="minorHAnsi" w:hAnsiTheme="minorHAnsi" w:cstheme="minorHAnsi"/>
                  <w:lang w:val="en-US"/>
                  <w:rPrChange w:id="118" w:author="Grant Graham" w:date="2020-07-15T06:51:00Z">
                    <w:rPr>
                      <w:rFonts w:asciiTheme="minorHAnsi" w:hAnsiTheme="minorHAnsi" w:cstheme="minorHAnsi"/>
                      <w:sz w:val="24"/>
                      <w:szCs w:val="24"/>
                      <w:lang w:val="en-US"/>
                    </w:rPr>
                  </w:rPrChange>
                </w:rPr>
                <w:delText xml:space="preserve">Present to Architecture Review </w:delText>
              </w:r>
              <w:r w:rsidR="00967B8C" w:rsidRPr="0071751F" w:rsidDel="0071751F">
                <w:rPr>
                  <w:rFonts w:asciiTheme="minorHAnsi" w:hAnsiTheme="minorHAnsi" w:cstheme="minorHAnsi"/>
                  <w:lang w:val="en-US"/>
                  <w:rPrChange w:id="119" w:author="Grant Graham" w:date="2020-07-15T06:51:00Z">
                    <w:rPr>
                      <w:rFonts w:asciiTheme="minorHAnsi" w:hAnsiTheme="minorHAnsi" w:cstheme="minorHAnsi"/>
                      <w:sz w:val="24"/>
                      <w:szCs w:val="24"/>
                      <w:lang w:val="en-US"/>
                    </w:rPr>
                  </w:rPrChange>
                </w:rPr>
                <w:delText>Board (</w:delText>
              </w:r>
              <w:r w:rsidRPr="0071751F" w:rsidDel="0071751F">
                <w:rPr>
                  <w:rFonts w:asciiTheme="minorHAnsi" w:hAnsiTheme="minorHAnsi" w:cstheme="minorHAnsi"/>
                  <w:lang w:val="en-US"/>
                  <w:rPrChange w:id="120" w:author="Grant Graham" w:date="2020-07-15T06:51:00Z">
                    <w:rPr>
                      <w:rFonts w:asciiTheme="minorHAnsi" w:hAnsiTheme="minorHAnsi" w:cstheme="minorHAnsi"/>
                      <w:sz w:val="24"/>
                      <w:szCs w:val="24"/>
                      <w:lang w:val="en-US"/>
                    </w:rPr>
                  </w:rPrChange>
                </w:rPr>
                <w:delText>ARB)</w:delText>
              </w:r>
            </w:del>
            <w:ins w:id="121" w:author="Grant Graham" w:date="2020-07-15T06:50:00Z">
              <w:r w:rsidR="0071751F" w:rsidRPr="0071751F">
                <w:rPr>
                  <w:rFonts w:asciiTheme="minorHAnsi" w:hAnsiTheme="minorHAnsi" w:cstheme="minorHAnsi"/>
                  <w:lang w:val="en-US"/>
                  <w:rPrChange w:id="122" w:author="Grant Graham" w:date="2020-07-15T06:51:00Z">
                    <w:rPr>
                      <w:rFonts w:asciiTheme="minorHAnsi" w:hAnsiTheme="minorHAnsi" w:cstheme="minorHAnsi"/>
                      <w:sz w:val="24"/>
                      <w:szCs w:val="24"/>
                      <w:lang w:val="en-US"/>
                    </w:rPr>
                  </w:rPrChange>
                </w:rPr>
                <w:t xml:space="preserve">Has the </w:t>
              </w:r>
            </w:ins>
            <w:ins w:id="123" w:author="Grant Graham" w:date="2020-07-15T06:51:00Z">
              <w:r w:rsidR="0071751F">
                <w:rPr>
                  <w:rFonts w:asciiTheme="minorHAnsi" w:hAnsiTheme="minorHAnsi" w:cstheme="minorHAnsi"/>
                  <w:lang w:val="en-US"/>
                </w:rPr>
                <w:t>project proposal been introduced to the project review board?</w:t>
              </w:r>
            </w:ins>
          </w:p>
        </w:tc>
        <w:tc>
          <w:tcPr>
            <w:tcW w:w="2690" w:type="dxa"/>
          </w:tcPr>
          <w:p w14:paraId="07813673"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36173797"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8C4D3AA"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1F90B89" w14:textId="15F90536" w:rsidR="00D862E2" w:rsidRPr="005E6FDB" w:rsidRDefault="0007300A" w:rsidP="00D862E2">
            <w:pPr>
              <w:pStyle w:val="Paragraph"/>
              <w:spacing w:before="0" w:after="0"/>
              <w:ind w:left="0" w:firstLine="0"/>
              <w:rPr>
                <w:rFonts w:asciiTheme="minorHAnsi" w:hAnsiTheme="minorHAnsi" w:cstheme="minorHAnsi"/>
              </w:rPr>
            </w:pPr>
            <w:del w:id="124" w:author="Grant Graham" w:date="2020-07-15T06:51:00Z">
              <w:r w:rsidRPr="005E6FDB" w:rsidDel="0071751F">
                <w:rPr>
                  <w:rFonts w:asciiTheme="minorHAnsi" w:hAnsiTheme="minorHAnsi" w:cstheme="minorHAnsi"/>
                </w:rPr>
                <w:delText>Present to the Project Review Board</w:delText>
              </w:r>
            </w:del>
            <w:ins w:id="125" w:author="Grant Graham" w:date="2020-07-15T06:51:00Z">
              <w:r w:rsidR="0071751F">
                <w:rPr>
                  <w:rFonts w:asciiTheme="minorHAnsi" w:hAnsiTheme="minorHAnsi" w:cstheme="minorHAnsi"/>
                </w:rPr>
                <w:t xml:space="preserve">Hs the project proposal been introduced in the </w:t>
              </w:r>
            </w:ins>
            <w:ins w:id="126" w:author="Grant Graham" w:date="2020-07-15T06:52:00Z">
              <w:r w:rsidR="0071751F">
                <w:rPr>
                  <w:rFonts w:asciiTheme="minorHAnsi" w:hAnsiTheme="minorHAnsi" w:cstheme="minorHAnsi"/>
                </w:rPr>
                <w:t>architecture review board?</w:t>
              </w:r>
            </w:ins>
          </w:p>
        </w:tc>
        <w:tc>
          <w:tcPr>
            <w:tcW w:w="2690" w:type="dxa"/>
            <w:tcBorders>
              <w:bottom w:val="single" w:sz="4" w:space="0" w:color="auto"/>
            </w:tcBorders>
          </w:tcPr>
          <w:p w14:paraId="3A3C4B08" w14:textId="77777777" w:rsidR="00D862E2" w:rsidRPr="005E6FDB" w:rsidRDefault="00D862E2" w:rsidP="00D862E2">
            <w:pPr>
              <w:pStyle w:val="Paragraph"/>
              <w:spacing w:before="0" w:after="0"/>
              <w:ind w:left="0" w:firstLine="0"/>
              <w:rPr>
                <w:rFonts w:asciiTheme="minorHAnsi" w:hAnsiTheme="minorHAnsi" w:cstheme="minorHAnsi"/>
              </w:rPr>
            </w:pPr>
          </w:p>
        </w:tc>
      </w:tr>
      <w:tr w:rsidR="0007300A" w:rsidRPr="005E6FDB" w14:paraId="775455E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5DD0FEF" w14:textId="77777777" w:rsidR="0007300A" w:rsidRPr="005E6FDB" w:rsidRDefault="0007300A" w:rsidP="00D862E2">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CB913B2" w14:textId="77777777" w:rsidR="0007300A" w:rsidRPr="005E6FDB" w:rsidRDefault="0007300A" w:rsidP="00D862E2">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33585A1" w14:textId="77777777" w:rsidR="0007300A" w:rsidRPr="005E6FDB" w:rsidRDefault="0007300A" w:rsidP="00D862E2">
            <w:pPr>
              <w:pStyle w:val="Paragraph"/>
              <w:spacing w:before="0" w:after="0"/>
              <w:ind w:left="0" w:firstLine="0"/>
              <w:rPr>
                <w:rFonts w:asciiTheme="minorHAnsi" w:hAnsiTheme="minorHAnsi" w:cstheme="minorHAnsi"/>
              </w:rPr>
            </w:pPr>
          </w:p>
        </w:tc>
      </w:tr>
      <w:tr w:rsidR="00D862E2" w:rsidRPr="005E6FDB" w14:paraId="7130B05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3BC72D9" w14:textId="77777777" w:rsidR="00D862E2" w:rsidRPr="005E6FDB" w:rsidRDefault="00D862E2">
            <w:pPr>
              <w:rPr>
                <w:rFonts w:asciiTheme="minorHAnsi" w:hAnsiTheme="minorHAnsi" w:cstheme="minorHAnsi"/>
                <w:color w:val="0070C0"/>
                <w:sz w:val="24"/>
                <w:szCs w:val="24"/>
              </w:rPr>
              <w:pPrChange w:id="127" w:author="Grant Graham" w:date="2020-07-15T06:02: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5F8EC440" w14:textId="2DA4BB98" w:rsidR="00D862E2" w:rsidRPr="00224B63" w:rsidRDefault="00224B63">
            <w:pPr>
              <w:rPr>
                <w:rFonts w:asciiTheme="minorHAnsi" w:hAnsiTheme="minorHAnsi" w:cstheme="minorHAnsi"/>
                <w:b/>
                <w:bCs/>
                <w:sz w:val="27"/>
                <w:szCs w:val="27"/>
                <w:lang w:val="en-US"/>
              </w:rPr>
              <w:pPrChange w:id="128" w:author="Grant Graham" w:date="2020-07-15T06:02:00Z">
                <w:pPr>
                  <w:spacing w:before="100" w:beforeAutospacing="1" w:after="100" w:afterAutospacing="1"/>
                  <w:outlineLvl w:val="2"/>
                </w:pPr>
              </w:pPrChange>
            </w:pPr>
            <w:bookmarkStart w:id="129" w:name="_Toc45633575"/>
            <w:r w:rsidRPr="005E6FDB">
              <w:rPr>
                <w:rFonts w:asciiTheme="minorHAnsi" w:hAnsiTheme="minorHAnsi" w:cstheme="minorHAnsi"/>
                <w:b/>
                <w:bCs/>
                <w:sz w:val="27"/>
                <w:szCs w:val="27"/>
                <w:lang w:val="en-US"/>
              </w:rPr>
              <w:t>Step 3: Determine Project Resourcing</w:t>
            </w:r>
            <w:bookmarkEnd w:id="129"/>
          </w:p>
        </w:tc>
        <w:tc>
          <w:tcPr>
            <w:tcW w:w="2690" w:type="dxa"/>
            <w:shd w:val="clear" w:color="auto" w:fill="E2EFD9" w:themeFill="accent6" w:themeFillTint="33"/>
          </w:tcPr>
          <w:p w14:paraId="030BA7CA" w14:textId="77777777" w:rsidR="00D862E2" w:rsidRPr="005E6FDB" w:rsidRDefault="00D862E2">
            <w:pPr>
              <w:rPr>
                <w:rFonts w:asciiTheme="minorHAnsi" w:hAnsiTheme="minorHAnsi" w:cstheme="minorHAnsi"/>
              </w:rPr>
              <w:pPrChange w:id="130" w:author="Grant Graham" w:date="2020-07-15T06:02:00Z">
                <w:pPr>
                  <w:pStyle w:val="Paragraph"/>
                  <w:spacing w:before="0" w:after="0"/>
                  <w:ind w:left="0" w:firstLine="0"/>
                </w:pPr>
              </w:pPrChange>
            </w:pPr>
            <w:r w:rsidRPr="005E6FDB">
              <w:rPr>
                <w:rFonts w:asciiTheme="minorHAnsi" w:hAnsiTheme="minorHAnsi" w:cstheme="minorHAnsi"/>
                <w:b/>
              </w:rPr>
              <w:t>Comment</w:t>
            </w:r>
          </w:p>
        </w:tc>
      </w:tr>
      <w:tr w:rsidR="00D862E2" w:rsidRPr="005E6FDB" w14:paraId="38C17531"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3EB0AFF"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14B31922" w14:textId="7AE37A41" w:rsidR="00D862E2" w:rsidRPr="005E6FDB" w:rsidRDefault="00224B63" w:rsidP="00D862E2">
            <w:pPr>
              <w:pStyle w:val="Paragraph"/>
              <w:spacing w:before="0" w:after="0"/>
              <w:ind w:left="0" w:firstLine="0"/>
              <w:rPr>
                <w:rFonts w:asciiTheme="minorHAnsi" w:hAnsiTheme="minorHAnsi" w:cstheme="minorHAnsi"/>
              </w:rPr>
            </w:pPr>
            <w:del w:id="131" w:author="Grant Graham" w:date="2020-07-15T06:53:00Z">
              <w:r w:rsidDel="00392F82">
                <w:rPr>
                  <w:rFonts w:asciiTheme="minorHAnsi" w:hAnsiTheme="minorHAnsi" w:cstheme="minorHAnsi"/>
                </w:rPr>
                <w:delText>The  project an internally managed initiative</w:delText>
              </w:r>
            </w:del>
            <w:ins w:id="132" w:author="Grant Graham" w:date="2020-07-15T06:53:00Z">
              <w:r w:rsidR="00392F82">
                <w:rPr>
                  <w:rFonts w:asciiTheme="minorHAnsi" w:hAnsiTheme="minorHAnsi" w:cstheme="minorHAnsi"/>
                </w:rPr>
                <w:t>Has resourcing been considered for this proposal?</w:t>
              </w:r>
            </w:ins>
          </w:p>
        </w:tc>
        <w:tc>
          <w:tcPr>
            <w:tcW w:w="2690" w:type="dxa"/>
          </w:tcPr>
          <w:p w14:paraId="35D7F43C"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06FD0ED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0B9B902"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0A420C6D" w14:textId="5D5CFB6F" w:rsidR="00D862E2" w:rsidRPr="005E6FDB" w:rsidRDefault="00224B63" w:rsidP="00D862E2">
            <w:pPr>
              <w:pStyle w:val="Paragraph"/>
              <w:spacing w:before="0" w:after="0"/>
              <w:ind w:left="0" w:firstLine="0"/>
              <w:rPr>
                <w:rFonts w:asciiTheme="minorHAnsi" w:hAnsiTheme="minorHAnsi" w:cstheme="minorHAnsi"/>
              </w:rPr>
            </w:pPr>
            <w:del w:id="133" w:author="Grant Graham" w:date="2020-07-15T06:54:00Z">
              <w:r w:rsidDel="00392F82">
                <w:rPr>
                  <w:rFonts w:asciiTheme="minorHAnsi" w:hAnsiTheme="minorHAnsi" w:cstheme="minorHAnsi"/>
                </w:rPr>
                <w:delText>The project requires a partnership agreement / memorandum of agreement</w:delText>
              </w:r>
            </w:del>
            <w:ins w:id="134" w:author="Grant Graham" w:date="2020-07-15T06:54:00Z">
              <w:r w:rsidR="00392F82">
                <w:rPr>
                  <w:rFonts w:asciiTheme="minorHAnsi" w:hAnsiTheme="minorHAnsi" w:cstheme="minorHAnsi"/>
                </w:rPr>
                <w:t>I</w:t>
              </w:r>
            </w:ins>
            <w:ins w:id="135" w:author="Kobenter, Robert W CITZ:EX" w:date="2020-07-15T08:38:00Z">
              <w:r w:rsidR="00A762C4">
                <w:rPr>
                  <w:rFonts w:asciiTheme="minorHAnsi" w:hAnsiTheme="minorHAnsi" w:cstheme="minorHAnsi"/>
                </w:rPr>
                <w:t>s</w:t>
              </w:r>
            </w:ins>
            <w:ins w:id="136" w:author="Grant Graham" w:date="2020-07-15T06:54:00Z">
              <w:del w:id="137" w:author="Kobenter, Robert W CITZ:EX" w:date="2020-07-15T08:38:00Z">
                <w:r w:rsidR="00392F82" w:rsidDel="00A762C4">
                  <w:rPr>
                    <w:rFonts w:asciiTheme="minorHAnsi" w:hAnsiTheme="minorHAnsi" w:cstheme="minorHAnsi"/>
                  </w:rPr>
                  <w:delText>S</w:delText>
                </w:r>
              </w:del>
              <w:r w:rsidR="00392F82">
                <w:rPr>
                  <w:rFonts w:asciiTheme="minorHAnsi" w:hAnsiTheme="minorHAnsi" w:cstheme="minorHAnsi"/>
                </w:rPr>
                <w:t xml:space="preserve"> a partnership agreement or memorandum of understanding required?</w:t>
              </w:r>
            </w:ins>
          </w:p>
        </w:tc>
        <w:tc>
          <w:tcPr>
            <w:tcW w:w="2690" w:type="dxa"/>
          </w:tcPr>
          <w:p w14:paraId="22E359E9" w14:textId="77777777" w:rsidR="00D862E2" w:rsidRPr="005E6FDB" w:rsidRDefault="00D862E2" w:rsidP="00D862E2">
            <w:pPr>
              <w:pStyle w:val="Paragraph"/>
              <w:spacing w:before="0" w:after="0"/>
              <w:ind w:left="0" w:firstLine="0"/>
              <w:rPr>
                <w:rFonts w:asciiTheme="minorHAnsi" w:hAnsiTheme="minorHAnsi" w:cstheme="minorHAnsi"/>
              </w:rPr>
            </w:pPr>
          </w:p>
        </w:tc>
      </w:tr>
      <w:tr w:rsidR="00D862E2" w:rsidRPr="005E6FDB" w14:paraId="59F83FD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52F4E15"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31E71E3B" w14:textId="45D9E7EB" w:rsidR="00D862E2" w:rsidRPr="005E6FDB" w:rsidRDefault="00224B63" w:rsidP="00D862E2">
            <w:pPr>
              <w:pStyle w:val="Paragraph"/>
              <w:spacing w:before="0" w:after="0"/>
              <w:ind w:left="0" w:firstLine="0"/>
              <w:rPr>
                <w:rFonts w:asciiTheme="minorHAnsi" w:hAnsiTheme="minorHAnsi" w:cstheme="minorHAnsi"/>
              </w:rPr>
            </w:pPr>
            <w:commentRangeStart w:id="138"/>
            <w:del w:id="139" w:author="Grant Graham" w:date="2020-07-15T06:55:00Z">
              <w:r w:rsidDel="00392F82">
                <w:rPr>
                  <w:rFonts w:asciiTheme="minorHAnsi" w:hAnsiTheme="minorHAnsi" w:cstheme="minorHAnsi"/>
                </w:rPr>
                <w:delText>Common understanding of the “Definition of Done” exists</w:delText>
              </w:r>
              <w:commentRangeEnd w:id="138"/>
              <w:r w:rsidR="00392F82" w:rsidDel="00392F82">
                <w:rPr>
                  <w:rStyle w:val="CommentReference"/>
                  <w:rFonts w:asciiTheme="minorHAnsi" w:eastAsiaTheme="minorHAnsi" w:hAnsiTheme="minorHAnsi" w:cstheme="minorBidi"/>
                  <w:lang w:eastAsia="en-US"/>
                </w:rPr>
                <w:commentReference w:id="138"/>
              </w:r>
            </w:del>
          </w:p>
        </w:tc>
        <w:tc>
          <w:tcPr>
            <w:tcW w:w="2690" w:type="dxa"/>
          </w:tcPr>
          <w:p w14:paraId="0A7F8AB0" w14:textId="77777777" w:rsidR="00D862E2" w:rsidRPr="005E6FDB" w:rsidRDefault="00D862E2" w:rsidP="00D862E2">
            <w:pPr>
              <w:pStyle w:val="Paragraph"/>
              <w:spacing w:before="0" w:after="0"/>
              <w:ind w:left="0" w:firstLine="0"/>
              <w:rPr>
                <w:rFonts w:asciiTheme="minorHAnsi" w:hAnsiTheme="minorHAnsi" w:cstheme="minorHAnsi"/>
              </w:rPr>
            </w:pPr>
          </w:p>
        </w:tc>
      </w:tr>
      <w:tr w:rsidR="00224B63" w:rsidRPr="005E6FDB" w14:paraId="0F00DEA8"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E8DA4F" w14:textId="77777777" w:rsidR="00224B63" w:rsidRPr="005E6FDB" w:rsidRDefault="00224B63" w:rsidP="00D862E2">
            <w:pPr>
              <w:pStyle w:val="Paragraph"/>
              <w:spacing w:before="0" w:after="0"/>
              <w:ind w:left="0" w:firstLine="0"/>
              <w:rPr>
                <w:rFonts w:asciiTheme="minorHAnsi" w:hAnsiTheme="minorHAnsi" w:cstheme="minorHAnsi"/>
                <w:color w:val="0070C0"/>
                <w:sz w:val="24"/>
                <w:szCs w:val="24"/>
              </w:rPr>
            </w:pPr>
          </w:p>
        </w:tc>
        <w:tc>
          <w:tcPr>
            <w:tcW w:w="6043" w:type="dxa"/>
          </w:tcPr>
          <w:p w14:paraId="610BEB27" w14:textId="77777777" w:rsidR="00224B63" w:rsidRDefault="00224B63" w:rsidP="00D862E2">
            <w:pPr>
              <w:pStyle w:val="Paragraph"/>
              <w:spacing w:before="0" w:after="0"/>
              <w:ind w:left="0" w:firstLine="0"/>
              <w:rPr>
                <w:rFonts w:asciiTheme="minorHAnsi" w:hAnsiTheme="minorHAnsi" w:cstheme="minorHAnsi"/>
              </w:rPr>
            </w:pPr>
          </w:p>
        </w:tc>
        <w:tc>
          <w:tcPr>
            <w:tcW w:w="2690" w:type="dxa"/>
          </w:tcPr>
          <w:p w14:paraId="21492AEF" w14:textId="77777777" w:rsidR="00224B63" w:rsidRPr="005E6FDB" w:rsidRDefault="00224B63" w:rsidP="00D862E2">
            <w:pPr>
              <w:pStyle w:val="Paragraph"/>
              <w:spacing w:before="0" w:after="0"/>
              <w:ind w:left="0" w:firstLine="0"/>
              <w:rPr>
                <w:rFonts w:asciiTheme="minorHAnsi" w:hAnsiTheme="minorHAnsi" w:cstheme="minorHAnsi"/>
              </w:rPr>
            </w:pPr>
          </w:p>
        </w:tc>
      </w:tr>
      <w:tr w:rsidR="00224B63" w:rsidRPr="005E6FDB" w14:paraId="2707066F"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7D1889E" w14:textId="4D17B66A" w:rsidR="00224B63" w:rsidRPr="005E6FDB" w:rsidRDefault="00224B63" w:rsidP="00224B63">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asciiTheme="minorHAnsi" w:hAnsiTheme="minorHAnsi" w:cstheme="minorHAnsi"/>
                <w:color w:val="0070C0"/>
                <w:sz w:val="24"/>
                <w:szCs w:val="24"/>
              </w:rPr>
            </w:r>
            <w:r w:rsidR="00A762C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tcPr>
          <w:p w14:paraId="6C73099C" w14:textId="3CAF35C0" w:rsidR="00224B63" w:rsidRDefault="00224B63" w:rsidP="00224B63">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 xml:space="preserve">Step </w:t>
            </w:r>
            <w:r>
              <w:rPr>
                <w:rFonts w:asciiTheme="minorHAnsi" w:hAnsiTheme="minorHAnsi" w:cstheme="minorHAnsi"/>
                <w:b/>
                <w:bCs/>
                <w:sz w:val="27"/>
                <w:szCs w:val="27"/>
                <w:lang w:val="en-US"/>
              </w:rPr>
              <w:t>4</w:t>
            </w:r>
            <w:r w:rsidRPr="005E6FDB">
              <w:rPr>
                <w:rFonts w:asciiTheme="minorHAnsi" w:hAnsiTheme="minorHAnsi" w:cstheme="minorHAnsi"/>
                <w:b/>
                <w:bCs/>
                <w:sz w:val="27"/>
                <w:szCs w:val="27"/>
                <w:lang w:val="en-US"/>
              </w:rPr>
              <w:t>: Provide Regular Updates</w:t>
            </w:r>
          </w:p>
        </w:tc>
        <w:tc>
          <w:tcPr>
            <w:tcW w:w="2690" w:type="dxa"/>
          </w:tcPr>
          <w:p w14:paraId="14449B50" w14:textId="0C3790F4" w:rsidR="00224B63" w:rsidRPr="005E6FDB" w:rsidRDefault="00224B63" w:rsidP="00224B63">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224B63" w:rsidRPr="005E6FDB" w14:paraId="0F37DADC"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ACF0367" w14:textId="77777777" w:rsidR="00224B63" w:rsidRPr="005E6FDB" w:rsidRDefault="00224B63" w:rsidP="00D862E2">
            <w:pPr>
              <w:pStyle w:val="Paragraph"/>
              <w:spacing w:before="0" w:after="0"/>
              <w:ind w:left="0" w:firstLine="0"/>
              <w:rPr>
                <w:rFonts w:asciiTheme="minorHAnsi" w:hAnsiTheme="minorHAnsi" w:cstheme="minorHAnsi"/>
                <w:color w:val="0070C0"/>
                <w:sz w:val="24"/>
                <w:szCs w:val="24"/>
              </w:rPr>
            </w:pPr>
          </w:p>
        </w:tc>
        <w:tc>
          <w:tcPr>
            <w:tcW w:w="6043" w:type="dxa"/>
          </w:tcPr>
          <w:p w14:paraId="42C22ECE" w14:textId="26395F44" w:rsidR="00224B63" w:rsidRDefault="00224B63" w:rsidP="00D862E2">
            <w:pPr>
              <w:pStyle w:val="Paragraph"/>
              <w:spacing w:before="0" w:after="0"/>
              <w:ind w:left="0" w:firstLine="0"/>
              <w:rPr>
                <w:rFonts w:asciiTheme="minorHAnsi" w:hAnsiTheme="minorHAnsi" w:cstheme="minorHAnsi"/>
              </w:rPr>
            </w:pPr>
            <w:del w:id="140" w:author="Grant Graham" w:date="2020-07-15T07:00:00Z">
              <w:r w:rsidDel="00942E98">
                <w:rPr>
                  <w:rFonts w:asciiTheme="minorHAnsi" w:hAnsiTheme="minorHAnsi" w:cstheme="minorHAnsi"/>
                </w:rPr>
                <w:delText>For IM/IT Capital projects – Quarterly reporting</w:delText>
              </w:r>
            </w:del>
            <w:ins w:id="141" w:author="Grant Graham" w:date="2020-07-15T07:00:00Z">
              <w:r w:rsidR="00942E98">
                <w:rPr>
                  <w:rFonts w:asciiTheme="minorHAnsi" w:hAnsiTheme="minorHAnsi" w:cstheme="minorHAnsi"/>
                </w:rPr>
                <w:t xml:space="preserve">Are </w:t>
              </w:r>
            </w:ins>
            <w:ins w:id="142" w:author="Grant Graham" w:date="2020-07-15T07:01:00Z">
              <w:r w:rsidR="00942E98">
                <w:rPr>
                  <w:rFonts w:asciiTheme="minorHAnsi" w:hAnsiTheme="minorHAnsi" w:cstheme="minorHAnsi"/>
                </w:rPr>
                <w:t xml:space="preserve">reporting </w:t>
              </w:r>
            </w:ins>
            <w:ins w:id="143" w:author="Grant Graham" w:date="2020-07-15T07:00:00Z">
              <w:r w:rsidR="00942E98">
                <w:rPr>
                  <w:rFonts w:asciiTheme="minorHAnsi" w:hAnsiTheme="minorHAnsi" w:cstheme="minorHAnsi"/>
                </w:rPr>
                <w:t xml:space="preserve">updates scheduled at </w:t>
              </w:r>
            </w:ins>
            <w:ins w:id="144" w:author="Grant Graham" w:date="2020-07-15T07:01:00Z">
              <w:r w:rsidR="00942E98">
                <w:rPr>
                  <w:rFonts w:asciiTheme="minorHAnsi" w:hAnsiTheme="minorHAnsi" w:cstheme="minorHAnsi"/>
                </w:rPr>
                <w:t>appropriate</w:t>
              </w:r>
            </w:ins>
            <w:ins w:id="145" w:author="Grant Graham" w:date="2020-07-15T07:00:00Z">
              <w:r w:rsidR="00942E98">
                <w:rPr>
                  <w:rFonts w:asciiTheme="minorHAnsi" w:hAnsiTheme="minorHAnsi" w:cstheme="minorHAnsi"/>
                </w:rPr>
                <w:t xml:space="preserve"> times for the class of project being considered?</w:t>
              </w:r>
            </w:ins>
            <w:r>
              <w:rPr>
                <w:rFonts w:asciiTheme="minorHAnsi" w:hAnsiTheme="minorHAnsi" w:cstheme="minorHAnsi"/>
              </w:rPr>
              <w:t xml:space="preserve"> </w:t>
            </w:r>
          </w:p>
        </w:tc>
        <w:tc>
          <w:tcPr>
            <w:tcW w:w="2690" w:type="dxa"/>
          </w:tcPr>
          <w:p w14:paraId="2E8A6B01" w14:textId="77777777" w:rsidR="00224B63" w:rsidRPr="005E6FDB" w:rsidRDefault="00224B63" w:rsidP="00D862E2">
            <w:pPr>
              <w:pStyle w:val="Paragraph"/>
              <w:spacing w:before="0" w:after="0"/>
              <w:ind w:left="0" w:firstLine="0"/>
              <w:rPr>
                <w:rFonts w:asciiTheme="minorHAnsi" w:hAnsiTheme="minorHAnsi" w:cstheme="minorHAnsi"/>
              </w:rPr>
            </w:pPr>
          </w:p>
        </w:tc>
      </w:tr>
      <w:tr w:rsidR="00224B63" w:rsidRPr="005E6FDB" w:rsidDel="00942E98" w14:paraId="3454F6A1" w14:textId="36B20CF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del w:id="146" w:author="Grant Graham" w:date="2020-07-15T07:01:00Z"/>
        </w:trPr>
        <w:tc>
          <w:tcPr>
            <w:tcW w:w="0" w:type="auto"/>
          </w:tcPr>
          <w:p w14:paraId="6C7C4AB2" w14:textId="1AFD3842" w:rsidR="00224B63" w:rsidRPr="005E6FDB" w:rsidDel="00942E98" w:rsidRDefault="00224B63" w:rsidP="00D862E2">
            <w:pPr>
              <w:pStyle w:val="Paragraph"/>
              <w:spacing w:before="0" w:after="0"/>
              <w:ind w:left="0" w:firstLine="0"/>
              <w:rPr>
                <w:del w:id="147" w:author="Grant Graham" w:date="2020-07-15T07:01:00Z"/>
                <w:rFonts w:asciiTheme="minorHAnsi" w:hAnsiTheme="minorHAnsi" w:cstheme="minorHAnsi"/>
                <w:color w:val="0070C0"/>
                <w:sz w:val="24"/>
                <w:szCs w:val="24"/>
              </w:rPr>
            </w:pPr>
          </w:p>
        </w:tc>
        <w:tc>
          <w:tcPr>
            <w:tcW w:w="6043" w:type="dxa"/>
          </w:tcPr>
          <w:p w14:paraId="774A6FC5" w14:textId="7F640F38" w:rsidR="00224B63" w:rsidDel="00942E98" w:rsidRDefault="00224B63" w:rsidP="00D862E2">
            <w:pPr>
              <w:pStyle w:val="Paragraph"/>
              <w:spacing w:before="0" w:after="0"/>
              <w:ind w:left="0" w:firstLine="0"/>
              <w:rPr>
                <w:del w:id="148" w:author="Grant Graham" w:date="2020-07-15T07:01:00Z"/>
                <w:rFonts w:asciiTheme="minorHAnsi" w:hAnsiTheme="minorHAnsi" w:cstheme="minorHAnsi"/>
              </w:rPr>
            </w:pPr>
            <w:del w:id="149" w:author="Grant Graham" w:date="2020-07-15T07:01:00Z">
              <w:r w:rsidDel="00942E98">
                <w:rPr>
                  <w:rFonts w:asciiTheme="minorHAnsi" w:hAnsiTheme="minorHAnsi" w:cstheme="minorHAnsi"/>
                </w:rPr>
                <w:delText>For Ministry projects: Monthly reporting</w:delText>
              </w:r>
            </w:del>
          </w:p>
        </w:tc>
        <w:tc>
          <w:tcPr>
            <w:tcW w:w="2690" w:type="dxa"/>
          </w:tcPr>
          <w:p w14:paraId="7DAEC1FD" w14:textId="3CA8E6FB" w:rsidR="00224B63" w:rsidRPr="005E6FDB" w:rsidDel="00942E98" w:rsidRDefault="00224B63" w:rsidP="00D862E2">
            <w:pPr>
              <w:pStyle w:val="Paragraph"/>
              <w:spacing w:before="0" w:after="0"/>
              <w:ind w:left="0" w:firstLine="0"/>
              <w:rPr>
                <w:del w:id="150" w:author="Grant Graham" w:date="2020-07-15T07:01:00Z"/>
                <w:rFonts w:asciiTheme="minorHAnsi" w:hAnsiTheme="minorHAnsi" w:cstheme="minorHAnsi"/>
              </w:rPr>
            </w:pPr>
          </w:p>
        </w:tc>
      </w:tr>
      <w:tr w:rsidR="00D862E2" w:rsidRPr="005E6FDB" w14:paraId="5D0A8087"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3B58335" w14:textId="77777777" w:rsidR="00D862E2" w:rsidRPr="005E6FDB" w:rsidRDefault="00D862E2" w:rsidP="00D862E2">
            <w:pPr>
              <w:pStyle w:val="Paragraph"/>
              <w:spacing w:before="0" w:after="0"/>
              <w:ind w:left="0" w:firstLine="0"/>
              <w:rPr>
                <w:rFonts w:asciiTheme="minorHAnsi" w:hAnsiTheme="minorHAnsi" w:cstheme="minorHAnsi"/>
                <w:color w:val="0070C0"/>
                <w:sz w:val="24"/>
                <w:szCs w:val="24"/>
              </w:rPr>
            </w:pPr>
          </w:p>
        </w:tc>
        <w:tc>
          <w:tcPr>
            <w:tcW w:w="6043" w:type="dxa"/>
          </w:tcPr>
          <w:p w14:paraId="05773DE8" w14:textId="11AE7D3A" w:rsidR="00D862E2" w:rsidRPr="005E6FDB" w:rsidRDefault="00942E98" w:rsidP="00D862E2">
            <w:pPr>
              <w:pStyle w:val="Paragraph"/>
              <w:spacing w:before="0" w:after="0"/>
              <w:ind w:left="0" w:firstLine="0"/>
              <w:rPr>
                <w:rFonts w:asciiTheme="minorHAnsi" w:hAnsiTheme="minorHAnsi" w:cstheme="minorHAnsi"/>
              </w:rPr>
            </w:pPr>
            <w:ins w:id="151" w:author="Grant Graham" w:date="2020-07-15T06:59:00Z">
              <w:r>
                <w:rPr>
                  <w:rFonts w:asciiTheme="minorHAnsi" w:hAnsiTheme="minorHAnsi" w:cstheme="minorHAnsi"/>
                </w:rPr>
                <w:t>Ar</w:t>
              </w:r>
            </w:ins>
            <w:ins w:id="152" w:author="Grant Graham" w:date="2020-07-15T07:00:00Z">
              <w:r>
                <w:rPr>
                  <w:rFonts w:asciiTheme="minorHAnsi" w:hAnsiTheme="minorHAnsi" w:cstheme="minorHAnsi"/>
                </w:rPr>
                <w:t xml:space="preserve">e </w:t>
              </w:r>
            </w:ins>
            <w:del w:id="153" w:author="Grant Graham" w:date="2020-07-15T07:00:00Z">
              <w:r w:rsidR="00224B63" w:rsidDel="00942E98">
                <w:rPr>
                  <w:rFonts w:asciiTheme="minorHAnsi" w:hAnsiTheme="minorHAnsi" w:cstheme="minorHAnsi"/>
                </w:rPr>
                <w:delText>P</w:delText>
              </w:r>
            </w:del>
            <w:ins w:id="154" w:author="Grant Graham" w:date="2020-07-15T07:00:00Z">
              <w:r>
                <w:rPr>
                  <w:rFonts w:asciiTheme="minorHAnsi" w:hAnsiTheme="minorHAnsi" w:cstheme="minorHAnsi"/>
                </w:rPr>
                <w:t>p</w:t>
              </w:r>
            </w:ins>
            <w:r w:rsidR="00224B63">
              <w:rPr>
                <w:rFonts w:asciiTheme="minorHAnsi" w:hAnsiTheme="minorHAnsi" w:cstheme="minorHAnsi"/>
              </w:rPr>
              <w:t xml:space="preserve">roject updates </w:t>
            </w:r>
            <w:del w:id="155" w:author="Grant Graham" w:date="2020-07-15T07:00:00Z">
              <w:r w:rsidR="00224B63" w:rsidDel="00942E98">
                <w:rPr>
                  <w:rFonts w:asciiTheme="minorHAnsi" w:hAnsiTheme="minorHAnsi" w:cstheme="minorHAnsi"/>
                </w:rPr>
                <w:delText xml:space="preserve">are </w:delText>
              </w:r>
            </w:del>
            <w:ins w:id="156" w:author="Grant Graham" w:date="2020-07-15T07:00:00Z">
              <w:r>
                <w:rPr>
                  <w:rFonts w:asciiTheme="minorHAnsi" w:hAnsiTheme="minorHAnsi" w:cstheme="minorHAnsi"/>
                </w:rPr>
                <w:t xml:space="preserve">being </w:t>
              </w:r>
            </w:ins>
            <w:r w:rsidR="00224B63">
              <w:rPr>
                <w:rFonts w:asciiTheme="minorHAnsi" w:hAnsiTheme="minorHAnsi" w:cstheme="minorHAnsi"/>
              </w:rPr>
              <w:t xml:space="preserve">published in the </w:t>
            </w:r>
            <w:del w:id="157" w:author="Grant Graham" w:date="2020-07-15T07:00:00Z">
              <w:r w:rsidR="00224B63" w:rsidDel="00942E98">
                <w:rPr>
                  <w:rFonts w:asciiTheme="minorHAnsi" w:hAnsiTheme="minorHAnsi" w:cstheme="minorHAnsi"/>
                </w:rPr>
                <w:delText xml:space="preserve">Ministry </w:delText>
              </w:r>
            </w:del>
            <w:ins w:id="158" w:author="Grant Graham" w:date="2020-07-15T07:00:00Z">
              <w:r>
                <w:rPr>
                  <w:rFonts w:asciiTheme="minorHAnsi" w:hAnsiTheme="minorHAnsi" w:cstheme="minorHAnsi"/>
                </w:rPr>
                <w:t xml:space="preserve">ministry </w:t>
              </w:r>
            </w:ins>
            <w:r w:rsidR="00224B63">
              <w:rPr>
                <w:rFonts w:asciiTheme="minorHAnsi" w:hAnsiTheme="minorHAnsi" w:cstheme="minorHAnsi"/>
              </w:rPr>
              <w:t>project tracking system</w:t>
            </w:r>
            <w:ins w:id="159" w:author="Grant Graham" w:date="2020-07-15T07:00:00Z">
              <w:r>
                <w:rPr>
                  <w:rFonts w:asciiTheme="minorHAnsi" w:hAnsiTheme="minorHAnsi" w:cstheme="minorHAnsi"/>
                </w:rPr>
                <w:t>?</w:t>
              </w:r>
            </w:ins>
          </w:p>
        </w:tc>
        <w:tc>
          <w:tcPr>
            <w:tcW w:w="2690" w:type="dxa"/>
          </w:tcPr>
          <w:p w14:paraId="4A8EA2DB" w14:textId="77777777" w:rsidR="00D862E2" w:rsidRPr="005E6FDB" w:rsidRDefault="00D862E2" w:rsidP="00D862E2">
            <w:pPr>
              <w:pStyle w:val="Paragraph"/>
              <w:spacing w:before="0" w:after="0"/>
              <w:ind w:left="0" w:firstLine="0"/>
              <w:rPr>
                <w:rFonts w:asciiTheme="minorHAnsi" w:hAnsiTheme="minorHAnsi" w:cstheme="minorHAnsi"/>
              </w:rPr>
            </w:pPr>
          </w:p>
        </w:tc>
      </w:tr>
    </w:tbl>
    <w:p w14:paraId="70263512" w14:textId="77777777" w:rsidR="009F10E6" w:rsidRPr="005E6FDB" w:rsidRDefault="009F10E6">
      <w:pPr>
        <w:rPr>
          <w:rFonts w:eastAsia="Times New Roman" w:cstheme="minorHAnsi"/>
          <w:b/>
          <w:bCs/>
          <w:kern w:val="36"/>
          <w:sz w:val="48"/>
          <w:szCs w:val="48"/>
          <w:lang w:val="en-US" w:eastAsia="en-CA"/>
        </w:rPr>
      </w:pPr>
      <w:bookmarkStart w:id="160" w:name="_Toc45524885"/>
      <w:r w:rsidRPr="005E6FDB">
        <w:rPr>
          <w:rFonts w:eastAsia="Times New Roman" w:cstheme="minorHAnsi"/>
          <w:b/>
          <w:bCs/>
          <w:kern w:val="36"/>
          <w:sz w:val="48"/>
          <w:szCs w:val="48"/>
          <w:lang w:val="en-US" w:eastAsia="en-CA"/>
        </w:rPr>
        <w:br w:type="page"/>
      </w:r>
    </w:p>
    <w:p w14:paraId="71C0EB09" w14:textId="0025CDB3" w:rsidR="00A963B8" w:rsidRPr="005E6FDB" w:rsidRDefault="00A963B8">
      <w:pPr>
        <w:pStyle w:val="Heading1"/>
        <w:rPr>
          <w:lang w:val="en-US"/>
        </w:rPr>
        <w:pPrChange w:id="161" w:author="Grant Graham" w:date="2020-07-15T06:11:00Z">
          <w:pPr>
            <w:spacing w:before="100" w:beforeAutospacing="1" w:after="100" w:afterAutospacing="1" w:line="240" w:lineRule="auto"/>
            <w:outlineLvl w:val="0"/>
          </w:pPr>
        </w:pPrChange>
      </w:pPr>
      <w:bookmarkStart w:id="162" w:name="_Toc45686076"/>
      <w:r w:rsidRPr="005E6FDB">
        <w:rPr>
          <w:lang w:val="en-US"/>
        </w:rPr>
        <w:lastRenderedPageBreak/>
        <w:t>Play 3</w:t>
      </w:r>
      <w:bookmarkEnd w:id="160"/>
      <w:bookmarkEnd w:id="162"/>
    </w:p>
    <w:p w14:paraId="1105B255" w14:textId="410C235E" w:rsidR="00A963B8" w:rsidRPr="005E6FDB" w:rsidRDefault="00A963B8">
      <w:pPr>
        <w:pStyle w:val="Heading2"/>
        <w:rPr>
          <w:lang w:val="en-US"/>
        </w:rPr>
        <w:pPrChange w:id="163" w:author="Grant Graham" w:date="2020-07-15T06:11:00Z">
          <w:pPr>
            <w:spacing w:before="100" w:beforeAutospacing="1" w:after="100" w:afterAutospacing="1" w:line="240" w:lineRule="auto"/>
            <w:outlineLvl w:val="1"/>
          </w:pPr>
        </w:pPrChange>
      </w:pPr>
      <w:bookmarkStart w:id="164" w:name="_Toc45524886"/>
      <w:bookmarkStart w:id="165" w:name="_Toc45686077"/>
      <w:r w:rsidRPr="005E6FDB">
        <w:rPr>
          <w:lang w:val="en-US"/>
        </w:rPr>
        <w:t>Building Your Team</w:t>
      </w:r>
      <w:bookmarkEnd w:id="164"/>
      <w:bookmarkEnd w:id="165"/>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F64FE6" w:rsidRPr="005E6FDB" w14:paraId="52971744" w14:textId="77777777" w:rsidTr="00224B63">
        <w:tc>
          <w:tcPr>
            <w:tcW w:w="0" w:type="auto"/>
          </w:tcPr>
          <w:p w14:paraId="32363D44" w14:textId="3E02FFD2" w:rsidR="00F64FE6" w:rsidRPr="005E6FDB" w:rsidRDefault="005E6FDB"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asciiTheme="minorHAnsi" w:hAnsiTheme="minorHAnsi" w:cstheme="minorHAnsi"/>
                <w:color w:val="0070C0"/>
                <w:sz w:val="24"/>
                <w:szCs w:val="24"/>
              </w:rPr>
            </w:r>
            <w:r w:rsidR="00A762C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65D9223B" w14:textId="128A38D2" w:rsidR="00F64FE6" w:rsidRPr="005E6FDB" w:rsidRDefault="005E6FDB"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1: Go Agile</w:t>
            </w:r>
          </w:p>
        </w:tc>
        <w:tc>
          <w:tcPr>
            <w:tcW w:w="2690" w:type="dxa"/>
            <w:shd w:val="clear" w:color="auto" w:fill="E2EFD9" w:themeFill="accent6" w:themeFillTint="33"/>
          </w:tcPr>
          <w:p w14:paraId="56032B0B" w14:textId="7E571ED5" w:rsidR="00F64FE6" w:rsidRPr="005E6FDB" w:rsidRDefault="005E6FDB"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13679D38" w14:textId="77777777" w:rsidTr="00224B63">
        <w:tc>
          <w:tcPr>
            <w:tcW w:w="0" w:type="auto"/>
          </w:tcPr>
          <w:p w14:paraId="0964767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E21F9F0" w14:textId="729966E8" w:rsidR="00F64FE6" w:rsidRPr="005E6FDB" w:rsidRDefault="00224B63" w:rsidP="00F64FE6">
            <w:pPr>
              <w:pStyle w:val="Paragraph"/>
              <w:spacing w:before="0" w:after="0"/>
              <w:ind w:left="0" w:firstLine="0"/>
              <w:rPr>
                <w:rFonts w:asciiTheme="minorHAnsi" w:hAnsiTheme="minorHAnsi" w:cstheme="minorHAnsi"/>
              </w:rPr>
            </w:pPr>
            <w:del w:id="166" w:author="Grant Graham" w:date="2020-07-15T07:01:00Z">
              <w:r w:rsidDel="00942E98">
                <w:rPr>
                  <w:rFonts w:asciiTheme="minorHAnsi" w:hAnsiTheme="minorHAnsi" w:cstheme="minorHAnsi"/>
                </w:rPr>
                <w:delText>This project will be run using the Agile methodology</w:delText>
              </w:r>
            </w:del>
            <w:ins w:id="167" w:author="Grant Graham" w:date="2020-07-15T07:01:00Z">
              <w:r w:rsidR="00942E98">
                <w:rPr>
                  <w:rFonts w:asciiTheme="minorHAnsi" w:hAnsiTheme="minorHAnsi" w:cstheme="minorHAnsi"/>
                </w:rPr>
                <w:t>Is the project using an agile methodology</w:t>
              </w:r>
            </w:ins>
            <w:ins w:id="168" w:author="Grant Graham" w:date="2020-07-15T07:02:00Z">
              <w:r w:rsidR="00942E98">
                <w:rPr>
                  <w:rFonts w:asciiTheme="minorHAnsi" w:hAnsiTheme="minorHAnsi" w:cstheme="minorHAnsi"/>
                </w:rPr>
                <w:t>?</w:t>
              </w:r>
            </w:ins>
          </w:p>
        </w:tc>
        <w:tc>
          <w:tcPr>
            <w:tcW w:w="2690" w:type="dxa"/>
          </w:tcPr>
          <w:p w14:paraId="287E614D"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D79E6CC" w14:textId="77777777" w:rsidTr="00224B63">
        <w:tc>
          <w:tcPr>
            <w:tcW w:w="0" w:type="auto"/>
          </w:tcPr>
          <w:p w14:paraId="0907237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1E7856F" w14:textId="40F1791A" w:rsidR="00F64FE6" w:rsidRPr="005E6FDB" w:rsidRDefault="00942E98" w:rsidP="00F64FE6">
            <w:pPr>
              <w:pStyle w:val="Paragraph"/>
              <w:spacing w:before="0" w:after="0"/>
              <w:ind w:left="0" w:firstLine="0"/>
              <w:rPr>
                <w:rFonts w:asciiTheme="minorHAnsi" w:hAnsiTheme="minorHAnsi" w:cstheme="minorHAnsi"/>
              </w:rPr>
            </w:pPr>
            <w:ins w:id="169" w:author="Grant Graham" w:date="2020-07-15T07:02:00Z">
              <w:r>
                <w:rPr>
                  <w:rFonts w:asciiTheme="minorHAnsi" w:hAnsiTheme="minorHAnsi" w:cstheme="minorHAnsi"/>
                </w:rPr>
                <w:t xml:space="preserve">Have </w:t>
              </w:r>
            </w:ins>
            <w:del w:id="170" w:author="Grant Graham" w:date="2020-07-15T07:02:00Z">
              <w:r w:rsidR="00224B63" w:rsidDel="00942E98">
                <w:rPr>
                  <w:rFonts w:asciiTheme="minorHAnsi" w:hAnsiTheme="minorHAnsi" w:cstheme="minorHAnsi"/>
                </w:rPr>
                <w:delText>T</w:delText>
              </w:r>
            </w:del>
            <w:ins w:id="171" w:author="Grant Graham" w:date="2020-07-15T07:02:00Z">
              <w:r>
                <w:rPr>
                  <w:rFonts w:asciiTheme="minorHAnsi" w:hAnsiTheme="minorHAnsi" w:cstheme="minorHAnsi"/>
                </w:rPr>
                <w:t>t</w:t>
              </w:r>
            </w:ins>
            <w:r w:rsidR="00224B63">
              <w:rPr>
                <w:rFonts w:asciiTheme="minorHAnsi" w:hAnsiTheme="minorHAnsi" w:cstheme="minorHAnsi"/>
              </w:rPr>
              <w:t xml:space="preserve">eam members and stakeholders </w:t>
            </w:r>
            <w:del w:id="172" w:author="Grant Graham" w:date="2020-07-15T07:02:00Z">
              <w:r w:rsidR="00224B63" w:rsidDel="00942E98">
                <w:rPr>
                  <w:rFonts w:asciiTheme="minorHAnsi" w:hAnsiTheme="minorHAnsi" w:cstheme="minorHAnsi"/>
                </w:rPr>
                <w:delText xml:space="preserve">have </w:delText>
              </w:r>
            </w:del>
            <w:r w:rsidR="00224B63">
              <w:rPr>
                <w:rFonts w:asciiTheme="minorHAnsi" w:hAnsiTheme="minorHAnsi" w:cstheme="minorHAnsi"/>
              </w:rPr>
              <w:t xml:space="preserve">taken </w:t>
            </w:r>
            <w:del w:id="173" w:author="Grant Graham" w:date="2020-07-15T07:02:00Z">
              <w:r w:rsidR="00224B63" w:rsidDel="00942E98">
                <w:rPr>
                  <w:rFonts w:asciiTheme="minorHAnsi" w:hAnsiTheme="minorHAnsi" w:cstheme="minorHAnsi"/>
                </w:rPr>
                <w:delText xml:space="preserve">Agile </w:delText>
              </w:r>
            </w:del>
            <w:ins w:id="174" w:author="Grant Graham" w:date="2020-07-15T07:02:00Z">
              <w:r>
                <w:rPr>
                  <w:rFonts w:asciiTheme="minorHAnsi" w:hAnsiTheme="minorHAnsi" w:cstheme="minorHAnsi"/>
                </w:rPr>
                <w:t xml:space="preserve">agile </w:t>
              </w:r>
            </w:ins>
            <w:r w:rsidR="00224B63">
              <w:rPr>
                <w:rFonts w:asciiTheme="minorHAnsi" w:hAnsiTheme="minorHAnsi" w:cstheme="minorHAnsi"/>
              </w:rPr>
              <w:t>training</w:t>
            </w:r>
            <w:ins w:id="175" w:author="Grant Graham" w:date="2020-07-15T07:02:00Z">
              <w:r>
                <w:rPr>
                  <w:rFonts w:asciiTheme="minorHAnsi" w:hAnsiTheme="minorHAnsi" w:cstheme="minorHAnsi"/>
                </w:rPr>
                <w:t>?</w:t>
              </w:r>
            </w:ins>
          </w:p>
        </w:tc>
        <w:tc>
          <w:tcPr>
            <w:tcW w:w="2690" w:type="dxa"/>
          </w:tcPr>
          <w:p w14:paraId="59F6D5EE"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55B04AA" w14:textId="77777777" w:rsidTr="00224B63">
        <w:tc>
          <w:tcPr>
            <w:tcW w:w="0" w:type="auto"/>
          </w:tcPr>
          <w:p w14:paraId="78980A0E"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BC6B54A" w14:textId="5854E655" w:rsidR="00F64FE6" w:rsidRPr="005E6FDB" w:rsidRDefault="00F64FE6" w:rsidP="00F64FE6">
            <w:pPr>
              <w:pStyle w:val="Paragraph"/>
              <w:spacing w:before="0" w:after="0"/>
              <w:ind w:left="0" w:firstLine="0"/>
              <w:rPr>
                <w:rFonts w:asciiTheme="minorHAnsi" w:hAnsiTheme="minorHAnsi" w:cstheme="minorHAnsi"/>
              </w:rPr>
            </w:pPr>
          </w:p>
        </w:tc>
        <w:tc>
          <w:tcPr>
            <w:tcW w:w="2690" w:type="dxa"/>
          </w:tcPr>
          <w:p w14:paraId="1125E1F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BFD839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D1923BE" w14:textId="77777777" w:rsidR="00F64FE6" w:rsidRPr="005E6FDB" w:rsidRDefault="00F64FE6">
            <w:pPr>
              <w:rPr>
                <w:rFonts w:asciiTheme="minorHAnsi" w:hAnsiTheme="minorHAnsi" w:cstheme="minorHAnsi"/>
                <w:color w:val="0070C0"/>
                <w:sz w:val="24"/>
                <w:szCs w:val="24"/>
              </w:rPr>
              <w:pPrChange w:id="176"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6FA1CAB" w14:textId="69F52DA8" w:rsidR="00F64FE6" w:rsidRPr="00967B8C" w:rsidRDefault="00967B8C">
            <w:pPr>
              <w:rPr>
                <w:rFonts w:asciiTheme="minorHAnsi" w:hAnsiTheme="minorHAnsi" w:cstheme="minorHAnsi"/>
                <w:b/>
                <w:bCs/>
                <w:sz w:val="27"/>
                <w:szCs w:val="27"/>
                <w:lang w:val="en-US"/>
              </w:rPr>
              <w:pPrChange w:id="177" w:author="Grant Graham" w:date="2020-07-15T06:03:00Z">
                <w:pPr>
                  <w:spacing w:before="100" w:beforeAutospacing="1" w:after="100" w:afterAutospacing="1"/>
                  <w:outlineLvl w:val="2"/>
                </w:pPr>
              </w:pPrChange>
            </w:pPr>
            <w:r w:rsidRPr="00967B8C">
              <w:rPr>
                <w:rFonts w:asciiTheme="minorHAnsi" w:hAnsiTheme="minorHAnsi" w:cstheme="minorHAnsi"/>
                <w:b/>
                <w:bCs/>
                <w:sz w:val="27"/>
                <w:szCs w:val="27"/>
                <w:lang w:val="en-US"/>
              </w:rPr>
              <w:t>S</w:t>
            </w:r>
            <w:proofErr w:type="spellStart"/>
            <w:r w:rsidRPr="00967B8C">
              <w:rPr>
                <w:rFonts w:asciiTheme="minorHAnsi" w:hAnsiTheme="minorHAnsi"/>
                <w:b/>
                <w:bCs/>
                <w:sz w:val="27"/>
                <w:szCs w:val="27"/>
              </w:rPr>
              <w:t>tep</w:t>
            </w:r>
            <w:proofErr w:type="spellEnd"/>
            <w:r w:rsidRPr="00967B8C">
              <w:rPr>
                <w:rFonts w:asciiTheme="minorHAnsi" w:hAnsiTheme="minorHAnsi"/>
                <w:b/>
                <w:bCs/>
                <w:sz w:val="27"/>
                <w:szCs w:val="27"/>
              </w:rPr>
              <w:t xml:space="preserve"> 2:  Augment your team with experience</w:t>
            </w:r>
          </w:p>
          <w:p w14:paraId="587CFE19" w14:textId="762AE758" w:rsidR="00967B8C" w:rsidRPr="00967B8C" w:rsidRDefault="00967B8C">
            <w:pPr>
              <w:rPr>
                <w:rFonts w:asciiTheme="minorHAnsi" w:hAnsiTheme="minorHAnsi" w:cstheme="minorHAnsi"/>
                <w:b/>
                <w:bCs/>
                <w:sz w:val="27"/>
                <w:szCs w:val="27"/>
                <w:lang w:val="en-US"/>
              </w:rPr>
              <w:pPrChange w:id="178" w:author="Grant Graham" w:date="2020-07-15T06:03:00Z">
                <w:pPr>
                  <w:spacing w:before="100" w:beforeAutospacing="1" w:after="100" w:afterAutospacing="1"/>
                  <w:outlineLvl w:val="2"/>
                </w:pPr>
              </w:pPrChange>
            </w:pPr>
          </w:p>
        </w:tc>
        <w:tc>
          <w:tcPr>
            <w:tcW w:w="2690" w:type="dxa"/>
            <w:shd w:val="clear" w:color="auto" w:fill="E2EFD9" w:themeFill="accent6" w:themeFillTint="33"/>
          </w:tcPr>
          <w:p w14:paraId="4E2CE943" w14:textId="77777777" w:rsidR="00F64FE6" w:rsidRPr="005E6FDB" w:rsidRDefault="00F64FE6">
            <w:pPr>
              <w:rPr>
                <w:rFonts w:asciiTheme="minorHAnsi" w:hAnsiTheme="minorHAnsi" w:cstheme="minorHAnsi"/>
                <w:b/>
              </w:rPr>
              <w:pPrChange w:id="179"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F64FE6" w:rsidRPr="005E6FDB" w14:paraId="7D23027A"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7ACE51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6DB5A4B" w14:textId="4F5CA9C2" w:rsidR="00F64FE6" w:rsidRPr="005E6FDB" w:rsidRDefault="00CA5069" w:rsidP="00F64FE6">
            <w:pPr>
              <w:pStyle w:val="Paragraph"/>
              <w:spacing w:before="0" w:after="0"/>
              <w:ind w:left="0" w:firstLine="0"/>
              <w:rPr>
                <w:rFonts w:asciiTheme="minorHAnsi" w:hAnsiTheme="minorHAnsi" w:cstheme="minorHAnsi"/>
              </w:rPr>
            </w:pPr>
            <w:del w:id="180" w:author="Grant Graham" w:date="2020-07-15T07:02:00Z">
              <w:r w:rsidDel="00942E98">
                <w:rPr>
                  <w:rFonts w:asciiTheme="minorHAnsi" w:hAnsiTheme="minorHAnsi" w:cstheme="minorHAnsi"/>
                </w:rPr>
                <w:delText>Your project has identified the roles that are required</w:delText>
              </w:r>
            </w:del>
            <w:ins w:id="181" w:author="Grant Graham" w:date="2020-07-15T07:02:00Z">
              <w:r w:rsidR="00942E98">
                <w:rPr>
                  <w:rFonts w:asciiTheme="minorHAnsi" w:hAnsiTheme="minorHAnsi" w:cstheme="minorHAnsi"/>
                </w:rPr>
                <w:t>Have all roles been identified for the project?</w:t>
              </w:r>
            </w:ins>
          </w:p>
        </w:tc>
        <w:tc>
          <w:tcPr>
            <w:tcW w:w="2690" w:type="dxa"/>
          </w:tcPr>
          <w:p w14:paraId="2823B6A8"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87D359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22EC0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2AA73EC2" w14:textId="2FFE67CD" w:rsidR="00F64FE6" w:rsidRPr="005E6FDB" w:rsidRDefault="00CA5069" w:rsidP="00F64FE6">
            <w:pPr>
              <w:pStyle w:val="Paragraph"/>
              <w:spacing w:before="0" w:after="0"/>
              <w:ind w:left="0" w:firstLine="0"/>
              <w:rPr>
                <w:rFonts w:asciiTheme="minorHAnsi" w:hAnsiTheme="minorHAnsi" w:cstheme="minorHAnsi"/>
              </w:rPr>
            </w:pPr>
            <w:del w:id="182" w:author="Grant Graham" w:date="2020-07-15T07:02:00Z">
              <w:r w:rsidDel="00942E98">
                <w:rPr>
                  <w:rFonts w:asciiTheme="minorHAnsi" w:hAnsiTheme="minorHAnsi" w:cstheme="minorHAnsi"/>
                </w:rPr>
                <w:delText>A Security and Privacy officer is part of your team</w:delText>
              </w:r>
            </w:del>
            <w:ins w:id="183" w:author="Grant Graham" w:date="2020-07-15T07:02:00Z">
              <w:r w:rsidR="00942E98">
                <w:rPr>
                  <w:rFonts w:asciiTheme="minorHAnsi" w:hAnsiTheme="minorHAnsi" w:cstheme="minorHAnsi"/>
                </w:rPr>
                <w:t>Is a security and privacy offic</w:t>
              </w:r>
            </w:ins>
            <w:ins w:id="184" w:author="Grant Graham" w:date="2020-07-15T07:03:00Z">
              <w:r w:rsidR="00942E98">
                <w:rPr>
                  <w:rFonts w:asciiTheme="minorHAnsi" w:hAnsiTheme="minorHAnsi" w:cstheme="minorHAnsi"/>
                </w:rPr>
                <w:t>er part of the team?</w:t>
              </w:r>
            </w:ins>
          </w:p>
        </w:tc>
        <w:tc>
          <w:tcPr>
            <w:tcW w:w="2690" w:type="dxa"/>
          </w:tcPr>
          <w:p w14:paraId="6D1F654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8C16748"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67E227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74CD79F" w14:textId="5422FD26" w:rsidR="00F64FE6" w:rsidRPr="005E6FDB" w:rsidRDefault="00CA5069" w:rsidP="00F64FE6">
            <w:pPr>
              <w:pStyle w:val="Paragraph"/>
              <w:spacing w:before="0" w:after="0"/>
              <w:ind w:left="0" w:firstLine="0"/>
              <w:rPr>
                <w:rFonts w:asciiTheme="minorHAnsi" w:hAnsiTheme="minorHAnsi" w:cstheme="minorHAnsi"/>
              </w:rPr>
            </w:pPr>
            <w:del w:id="185" w:author="Grant Graham" w:date="2020-07-15T07:03:00Z">
              <w:r w:rsidDel="00942E98">
                <w:rPr>
                  <w:rFonts w:asciiTheme="minorHAnsi" w:hAnsiTheme="minorHAnsi" w:cstheme="minorHAnsi"/>
                </w:rPr>
                <w:delText>You have identified a Product Owner</w:delText>
              </w:r>
            </w:del>
            <w:ins w:id="186" w:author="Grant Graham" w:date="2020-07-15T07:03:00Z">
              <w:r w:rsidR="00942E98">
                <w:rPr>
                  <w:rFonts w:asciiTheme="minorHAnsi" w:hAnsiTheme="minorHAnsi" w:cstheme="minorHAnsi"/>
                </w:rPr>
                <w:t>Has a product owner been identified?</w:t>
              </w:r>
            </w:ins>
          </w:p>
        </w:tc>
        <w:tc>
          <w:tcPr>
            <w:tcW w:w="2690" w:type="dxa"/>
          </w:tcPr>
          <w:p w14:paraId="09F8CC47" w14:textId="77777777" w:rsidR="00F64FE6" w:rsidRPr="005E6FDB" w:rsidRDefault="00F64FE6" w:rsidP="00F64FE6">
            <w:pPr>
              <w:pStyle w:val="Paragraph"/>
              <w:spacing w:before="0" w:after="0"/>
              <w:ind w:left="0" w:firstLine="0"/>
              <w:rPr>
                <w:rFonts w:asciiTheme="minorHAnsi" w:hAnsiTheme="minorHAnsi" w:cstheme="minorHAnsi"/>
              </w:rPr>
            </w:pPr>
          </w:p>
        </w:tc>
      </w:tr>
      <w:tr w:rsidR="00CA5069" w:rsidRPr="005E6FDB" w14:paraId="02A893A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324AFD8"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017AA88C" w14:textId="3385F9B1" w:rsidR="00CA5069" w:rsidRPr="005E6FDB" w:rsidRDefault="00CA5069" w:rsidP="00F64FE6">
            <w:pPr>
              <w:pStyle w:val="Paragraph"/>
              <w:spacing w:before="0" w:after="0"/>
              <w:ind w:left="0" w:firstLine="0"/>
              <w:rPr>
                <w:rFonts w:asciiTheme="minorHAnsi" w:hAnsiTheme="minorHAnsi" w:cstheme="minorHAnsi"/>
              </w:rPr>
            </w:pPr>
            <w:del w:id="187" w:author="Grant Graham" w:date="2020-07-15T07:03:00Z">
              <w:r w:rsidDel="00942E98">
                <w:rPr>
                  <w:rFonts w:asciiTheme="minorHAnsi" w:hAnsiTheme="minorHAnsi" w:cstheme="minorHAnsi"/>
                </w:rPr>
                <w:delText>You are aware of the SprintWithUs and CodeWithUs procurement vehicles to augment your team</w:delText>
              </w:r>
            </w:del>
            <w:ins w:id="188" w:author="Grant Graham" w:date="2020-07-15T07:03:00Z">
              <w:r w:rsidR="00942E98">
                <w:rPr>
                  <w:rFonts w:asciiTheme="minorHAnsi" w:hAnsiTheme="minorHAnsi" w:cstheme="minorHAnsi"/>
                </w:rPr>
                <w:t xml:space="preserve">Have </w:t>
              </w:r>
              <w:proofErr w:type="spellStart"/>
              <w:r w:rsidR="00942E98">
                <w:rPr>
                  <w:rFonts w:asciiTheme="minorHAnsi" w:hAnsiTheme="minorHAnsi" w:cstheme="minorHAnsi"/>
                </w:rPr>
                <w:t>CodeWithUS</w:t>
              </w:r>
              <w:proofErr w:type="spellEnd"/>
              <w:r w:rsidR="00942E98">
                <w:rPr>
                  <w:rFonts w:asciiTheme="minorHAnsi" w:hAnsiTheme="minorHAnsi" w:cstheme="minorHAnsi"/>
                </w:rPr>
                <w:t xml:space="preserve"> and </w:t>
              </w:r>
              <w:proofErr w:type="spellStart"/>
              <w:r w:rsidR="00942E98">
                <w:rPr>
                  <w:rFonts w:asciiTheme="minorHAnsi" w:hAnsiTheme="minorHAnsi" w:cstheme="minorHAnsi"/>
                </w:rPr>
                <w:t>SprintWithUS</w:t>
              </w:r>
            </w:ins>
            <w:proofErr w:type="spellEnd"/>
            <w:ins w:id="189" w:author="Grant Graham" w:date="2020-07-15T07:04:00Z">
              <w:r w:rsidR="00942E98">
                <w:rPr>
                  <w:rFonts w:asciiTheme="minorHAnsi" w:hAnsiTheme="minorHAnsi" w:cstheme="minorHAnsi"/>
                </w:rPr>
                <w:t xml:space="preserve"> been considered to augment the team makeup?</w:t>
              </w:r>
            </w:ins>
          </w:p>
        </w:tc>
        <w:tc>
          <w:tcPr>
            <w:tcW w:w="2690" w:type="dxa"/>
            <w:tcBorders>
              <w:bottom w:val="single" w:sz="4" w:space="0" w:color="auto"/>
            </w:tcBorders>
          </w:tcPr>
          <w:p w14:paraId="59A0A361" w14:textId="77777777" w:rsidR="00CA5069" w:rsidRPr="005E6FDB" w:rsidRDefault="00CA5069" w:rsidP="00F64FE6">
            <w:pPr>
              <w:pStyle w:val="Paragraph"/>
              <w:spacing w:before="0" w:after="0"/>
              <w:ind w:left="0" w:firstLine="0"/>
              <w:rPr>
                <w:rFonts w:asciiTheme="minorHAnsi" w:hAnsiTheme="minorHAnsi" w:cstheme="minorHAnsi"/>
              </w:rPr>
            </w:pPr>
          </w:p>
        </w:tc>
      </w:tr>
      <w:tr w:rsidR="00F64FE6" w:rsidRPr="005E6FDB" w14:paraId="1A3D91F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EA4046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54AD08C"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22F438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00302B6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71686EE" w14:textId="77777777" w:rsidR="00F64FE6" w:rsidRPr="005E6FDB" w:rsidRDefault="00F64FE6">
            <w:pPr>
              <w:rPr>
                <w:rFonts w:asciiTheme="minorHAnsi" w:hAnsiTheme="minorHAnsi" w:cstheme="minorHAnsi"/>
                <w:color w:val="0070C0"/>
                <w:sz w:val="24"/>
                <w:szCs w:val="24"/>
              </w:rPr>
              <w:pPrChange w:id="190"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46432124" w14:textId="1FB2A60E" w:rsidR="00F64FE6" w:rsidRPr="005E6FDB" w:rsidRDefault="005E6FDB">
            <w:pPr>
              <w:rPr>
                <w:rFonts w:asciiTheme="minorHAnsi" w:hAnsiTheme="minorHAnsi" w:cstheme="minorHAnsi"/>
                <w:b/>
                <w:bCs/>
                <w:sz w:val="27"/>
                <w:szCs w:val="27"/>
                <w:lang w:val="en-US"/>
              </w:rPr>
              <w:pPrChange w:id="191" w:author="Grant Graham" w:date="2020-07-15T06:03:00Z">
                <w:pPr>
                  <w:spacing w:before="100" w:beforeAutospacing="1" w:after="100" w:afterAutospacing="1"/>
                  <w:outlineLvl w:val="2"/>
                </w:pPr>
              </w:pPrChange>
            </w:pPr>
            <w:bookmarkStart w:id="192" w:name="_Toc45633579"/>
            <w:r w:rsidRPr="005E6FDB">
              <w:rPr>
                <w:rFonts w:asciiTheme="minorHAnsi" w:hAnsiTheme="minorHAnsi" w:cstheme="minorHAnsi"/>
                <w:b/>
                <w:bCs/>
                <w:sz w:val="27"/>
                <w:szCs w:val="27"/>
                <w:lang w:val="en-US"/>
              </w:rPr>
              <w:t>Step 3: Introduction to the Product Vision</w:t>
            </w:r>
            <w:bookmarkEnd w:id="192"/>
          </w:p>
        </w:tc>
        <w:tc>
          <w:tcPr>
            <w:tcW w:w="2690" w:type="dxa"/>
            <w:shd w:val="clear" w:color="auto" w:fill="E2EFD9" w:themeFill="accent6" w:themeFillTint="33"/>
          </w:tcPr>
          <w:p w14:paraId="185B4343" w14:textId="77777777" w:rsidR="00F64FE6" w:rsidRPr="005E6FDB" w:rsidRDefault="00F64FE6">
            <w:pPr>
              <w:rPr>
                <w:rFonts w:asciiTheme="minorHAnsi" w:hAnsiTheme="minorHAnsi" w:cstheme="minorHAnsi"/>
              </w:rPr>
              <w:pPrChange w:id="193"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F64FE6" w:rsidRPr="005E6FDB" w14:paraId="6542CC56"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2FCA0A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C5E471A" w14:textId="210E13C5" w:rsidR="00F64FE6" w:rsidRPr="005E6FDB" w:rsidRDefault="00942E98" w:rsidP="00F64FE6">
            <w:pPr>
              <w:pStyle w:val="Paragraph"/>
              <w:spacing w:before="0" w:after="0"/>
              <w:ind w:left="0" w:firstLine="0"/>
              <w:rPr>
                <w:rFonts w:asciiTheme="minorHAnsi" w:hAnsiTheme="minorHAnsi" w:cstheme="minorHAnsi"/>
              </w:rPr>
            </w:pPr>
            <w:ins w:id="194" w:author="Grant Graham" w:date="2020-07-15T07:04:00Z">
              <w:r>
                <w:rPr>
                  <w:rFonts w:asciiTheme="minorHAnsi" w:hAnsiTheme="minorHAnsi" w:cstheme="minorHAnsi"/>
                </w:rPr>
                <w:t xml:space="preserve">Have </w:t>
              </w:r>
            </w:ins>
            <w:del w:id="195" w:author="Grant Graham" w:date="2020-07-15T07:04:00Z">
              <w:r w:rsidR="00CA5069" w:rsidDel="00942E98">
                <w:rPr>
                  <w:rFonts w:asciiTheme="minorHAnsi" w:hAnsiTheme="minorHAnsi" w:cstheme="minorHAnsi"/>
                </w:rPr>
                <w:delText>A</w:delText>
              </w:r>
            </w:del>
            <w:proofErr w:type="spellStart"/>
            <w:ins w:id="196" w:author="Grant Graham" w:date="2020-07-15T07:04:00Z">
              <w:r>
                <w:rPr>
                  <w:rFonts w:asciiTheme="minorHAnsi" w:hAnsiTheme="minorHAnsi" w:cstheme="minorHAnsi"/>
                </w:rPr>
                <w:t>s</w:t>
              </w:r>
            </w:ins>
            <w:r w:rsidR="00CA5069">
              <w:rPr>
                <w:rFonts w:asciiTheme="minorHAnsi" w:hAnsiTheme="minorHAnsi" w:cstheme="minorHAnsi"/>
              </w:rPr>
              <w:t>ll</w:t>
            </w:r>
            <w:proofErr w:type="spellEnd"/>
            <w:r w:rsidR="00CA5069">
              <w:rPr>
                <w:rFonts w:asciiTheme="minorHAnsi" w:hAnsiTheme="minorHAnsi" w:cstheme="minorHAnsi"/>
              </w:rPr>
              <w:t xml:space="preserve"> team roles </w:t>
            </w:r>
            <w:del w:id="197" w:author="Grant Graham" w:date="2020-07-15T07:04:00Z">
              <w:r w:rsidR="00CA5069" w:rsidDel="00942E98">
                <w:rPr>
                  <w:rFonts w:asciiTheme="minorHAnsi" w:hAnsiTheme="minorHAnsi" w:cstheme="minorHAnsi"/>
                </w:rPr>
                <w:delText xml:space="preserve">have </w:delText>
              </w:r>
            </w:del>
            <w:r w:rsidR="00CA5069">
              <w:rPr>
                <w:rFonts w:asciiTheme="minorHAnsi" w:hAnsiTheme="minorHAnsi" w:cstheme="minorHAnsi"/>
              </w:rPr>
              <w:t>been defined and allocated</w:t>
            </w:r>
            <w:ins w:id="198" w:author="Grant Graham" w:date="2020-07-15T07:04:00Z">
              <w:r>
                <w:rPr>
                  <w:rFonts w:asciiTheme="minorHAnsi" w:hAnsiTheme="minorHAnsi" w:cstheme="minorHAnsi"/>
                </w:rPr>
                <w:t>?</w:t>
              </w:r>
            </w:ins>
          </w:p>
        </w:tc>
        <w:tc>
          <w:tcPr>
            <w:tcW w:w="2690" w:type="dxa"/>
          </w:tcPr>
          <w:p w14:paraId="07DA859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A578FA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A5F614"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1B6D930D" w14:textId="0C01DB55" w:rsidR="00F64FE6" w:rsidRPr="005E6FDB" w:rsidRDefault="00CA5069" w:rsidP="00F64FE6">
            <w:pPr>
              <w:pStyle w:val="Paragraph"/>
              <w:spacing w:before="0" w:after="0"/>
              <w:ind w:left="0" w:firstLine="0"/>
              <w:rPr>
                <w:rFonts w:asciiTheme="minorHAnsi" w:hAnsiTheme="minorHAnsi" w:cstheme="minorHAnsi"/>
              </w:rPr>
            </w:pPr>
            <w:del w:id="199" w:author="Grant Graham" w:date="2020-07-15T07:04:00Z">
              <w:r w:rsidDel="00942E98">
                <w:rPr>
                  <w:rFonts w:asciiTheme="minorHAnsi" w:hAnsiTheme="minorHAnsi" w:cstheme="minorHAnsi"/>
                </w:rPr>
                <w:delText xml:space="preserve">The </w:delText>
              </w:r>
            </w:del>
            <w:ins w:id="200" w:author="Grant Graham" w:date="2020-07-15T07:04:00Z">
              <w:r w:rsidR="00942E98">
                <w:rPr>
                  <w:rFonts w:asciiTheme="minorHAnsi" w:hAnsiTheme="minorHAnsi" w:cstheme="minorHAnsi"/>
                </w:rPr>
                <w:t xml:space="preserve">Does the </w:t>
              </w:r>
            </w:ins>
            <w:r>
              <w:rPr>
                <w:rFonts w:asciiTheme="minorHAnsi" w:hAnsiTheme="minorHAnsi" w:cstheme="minorHAnsi"/>
              </w:rPr>
              <w:t>team understand</w:t>
            </w:r>
            <w:del w:id="201" w:author="Grant Graham" w:date="2020-07-15T07:04:00Z">
              <w:r w:rsidDel="00942E98">
                <w:rPr>
                  <w:rFonts w:asciiTheme="minorHAnsi" w:hAnsiTheme="minorHAnsi" w:cstheme="minorHAnsi"/>
                </w:rPr>
                <w:delText>s</w:delText>
              </w:r>
            </w:del>
            <w:r>
              <w:rPr>
                <w:rFonts w:asciiTheme="minorHAnsi" w:hAnsiTheme="minorHAnsi" w:cstheme="minorHAnsi"/>
              </w:rPr>
              <w:t xml:space="preserve"> the approval process for signing off on deliverables</w:t>
            </w:r>
            <w:ins w:id="202" w:author="Grant Graham" w:date="2020-07-15T07:04:00Z">
              <w:r w:rsidR="00942E98">
                <w:rPr>
                  <w:rFonts w:asciiTheme="minorHAnsi" w:hAnsiTheme="minorHAnsi" w:cstheme="minorHAnsi"/>
                </w:rPr>
                <w:t>?</w:t>
              </w:r>
            </w:ins>
          </w:p>
        </w:tc>
        <w:tc>
          <w:tcPr>
            <w:tcW w:w="2690" w:type="dxa"/>
          </w:tcPr>
          <w:p w14:paraId="55AF1F7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3EAE7EB"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C2E7E3D"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5BBAE05E" w14:textId="24258ADF" w:rsidR="00F64FE6" w:rsidRPr="005E6FDB" w:rsidRDefault="00CA5069" w:rsidP="00F64FE6">
            <w:pPr>
              <w:pStyle w:val="Paragraph"/>
              <w:spacing w:before="0" w:after="0"/>
              <w:ind w:left="0" w:firstLine="0"/>
              <w:rPr>
                <w:rFonts w:asciiTheme="minorHAnsi" w:hAnsiTheme="minorHAnsi" w:cstheme="minorHAnsi"/>
              </w:rPr>
            </w:pPr>
            <w:del w:id="203" w:author="Grant Graham" w:date="2020-07-15T07:04:00Z">
              <w:r w:rsidDel="00942E98">
                <w:rPr>
                  <w:rFonts w:asciiTheme="minorHAnsi" w:hAnsiTheme="minorHAnsi" w:cstheme="minorHAnsi"/>
                </w:rPr>
                <w:delText xml:space="preserve">The </w:delText>
              </w:r>
            </w:del>
            <w:ins w:id="204" w:author="Grant Graham" w:date="2020-07-15T07:05:00Z">
              <w:r w:rsidR="00942E98">
                <w:rPr>
                  <w:rFonts w:asciiTheme="minorHAnsi" w:hAnsiTheme="minorHAnsi" w:cstheme="minorHAnsi"/>
                </w:rPr>
                <w:t>H</w:t>
              </w:r>
            </w:ins>
            <w:ins w:id="205" w:author="Grant Graham" w:date="2020-07-15T07:04:00Z">
              <w:r w:rsidR="00942E98">
                <w:rPr>
                  <w:rFonts w:asciiTheme="minorHAnsi" w:hAnsiTheme="minorHAnsi" w:cstheme="minorHAnsi"/>
                </w:rPr>
                <w:t xml:space="preserve">as </w:t>
              </w:r>
            </w:ins>
            <w:ins w:id="206" w:author="Grant Graham" w:date="2020-07-15T07:05:00Z">
              <w:r w:rsidR="00942E98">
                <w:rPr>
                  <w:rFonts w:asciiTheme="minorHAnsi" w:hAnsiTheme="minorHAnsi" w:cstheme="minorHAnsi"/>
                </w:rPr>
                <w:t>t</w:t>
              </w:r>
            </w:ins>
            <w:ins w:id="207" w:author="Grant Graham" w:date="2020-07-15T07:04:00Z">
              <w:r w:rsidR="00942E98">
                <w:rPr>
                  <w:rFonts w:asciiTheme="minorHAnsi" w:hAnsiTheme="minorHAnsi" w:cstheme="minorHAnsi"/>
                </w:rPr>
                <w:t xml:space="preserve">he </w:t>
              </w:r>
            </w:ins>
            <w:r>
              <w:rPr>
                <w:rFonts w:asciiTheme="minorHAnsi" w:hAnsiTheme="minorHAnsi" w:cstheme="minorHAnsi"/>
              </w:rPr>
              <w:t xml:space="preserve">product owner </w:t>
            </w:r>
            <w:del w:id="208" w:author="Grant Graham" w:date="2020-07-15T07:05:00Z">
              <w:r w:rsidDel="00942E98">
                <w:rPr>
                  <w:rFonts w:asciiTheme="minorHAnsi" w:hAnsiTheme="minorHAnsi" w:cstheme="minorHAnsi"/>
                </w:rPr>
                <w:delText xml:space="preserve">has </w:delText>
              </w:r>
            </w:del>
            <w:r>
              <w:rPr>
                <w:rFonts w:asciiTheme="minorHAnsi" w:hAnsiTheme="minorHAnsi" w:cstheme="minorHAnsi"/>
              </w:rPr>
              <w:t>presented the solution vision to the team</w:t>
            </w:r>
            <w:ins w:id="209" w:author="Grant Graham" w:date="2020-07-15T07:05:00Z">
              <w:r w:rsidR="00942E98">
                <w:rPr>
                  <w:rFonts w:asciiTheme="minorHAnsi" w:hAnsiTheme="minorHAnsi" w:cstheme="minorHAnsi"/>
                </w:rPr>
                <w:t>?</w:t>
              </w:r>
            </w:ins>
          </w:p>
        </w:tc>
        <w:tc>
          <w:tcPr>
            <w:tcW w:w="2690" w:type="dxa"/>
          </w:tcPr>
          <w:p w14:paraId="2B3E6665" w14:textId="77777777" w:rsidR="00F64FE6" w:rsidRPr="005E6FDB" w:rsidRDefault="00F64FE6" w:rsidP="00F64FE6">
            <w:pPr>
              <w:pStyle w:val="Paragraph"/>
              <w:spacing w:before="0" w:after="0"/>
              <w:ind w:left="0" w:firstLine="0"/>
              <w:rPr>
                <w:rFonts w:asciiTheme="minorHAnsi" w:hAnsiTheme="minorHAnsi" w:cstheme="minorHAnsi"/>
              </w:rPr>
            </w:pPr>
          </w:p>
        </w:tc>
      </w:tr>
      <w:tr w:rsidR="005E6FDB" w:rsidRPr="005E6FDB" w14:paraId="5613235B"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1B308E3" w14:textId="77777777" w:rsidR="005E6FDB" w:rsidRPr="005E6FDB" w:rsidRDefault="005E6FDB" w:rsidP="00F64FE6">
            <w:pPr>
              <w:pStyle w:val="Paragraph"/>
              <w:spacing w:before="0" w:after="0"/>
              <w:ind w:left="0" w:firstLine="0"/>
              <w:rPr>
                <w:rFonts w:asciiTheme="minorHAnsi" w:hAnsiTheme="minorHAnsi" w:cstheme="minorHAnsi"/>
                <w:color w:val="0070C0"/>
                <w:sz w:val="24"/>
                <w:szCs w:val="24"/>
              </w:rPr>
            </w:pPr>
          </w:p>
        </w:tc>
        <w:tc>
          <w:tcPr>
            <w:tcW w:w="6043" w:type="dxa"/>
          </w:tcPr>
          <w:p w14:paraId="7C68E0D3" w14:textId="712FB7BE" w:rsidR="005E6FDB" w:rsidRPr="005E6FDB" w:rsidRDefault="00942E98" w:rsidP="00F64FE6">
            <w:pPr>
              <w:pStyle w:val="Paragraph"/>
              <w:spacing w:before="0" w:after="0"/>
              <w:ind w:left="0" w:firstLine="0"/>
              <w:rPr>
                <w:rFonts w:asciiTheme="minorHAnsi" w:hAnsiTheme="minorHAnsi" w:cstheme="minorHAnsi"/>
              </w:rPr>
            </w:pPr>
            <w:ins w:id="210" w:author="Grant Graham" w:date="2020-07-15T07:05:00Z">
              <w:r>
                <w:rPr>
                  <w:rFonts w:asciiTheme="minorHAnsi" w:hAnsiTheme="minorHAnsi" w:cstheme="minorHAnsi"/>
                </w:rPr>
                <w:t xml:space="preserve">Does the client understand the </w:t>
              </w:r>
            </w:ins>
            <w:ins w:id="211" w:author="Grant Graham" w:date="2020-07-15T07:06:00Z">
              <w:r>
                <w:rPr>
                  <w:rFonts w:asciiTheme="minorHAnsi" w:hAnsiTheme="minorHAnsi" w:cstheme="minorHAnsi"/>
                </w:rPr>
                <w:t>risks</w:t>
              </w:r>
            </w:ins>
            <w:ins w:id="212" w:author="Grant Graham" w:date="2020-07-15T07:07:00Z">
              <w:r>
                <w:rPr>
                  <w:rFonts w:asciiTheme="minorHAnsi" w:hAnsiTheme="minorHAnsi" w:cstheme="minorHAnsi"/>
                </w:rPr>
                <w:t xml:space="preserve"> involved (if any)?</w:t>
              </w:r>
            </w:ins>
            <w:del w:id="213" w:author="Grant Graham" w:date="2020-07-15T07:07:00Z">
              <w:r w:rsidR="00CA5069" w:rsidDel="00942E98">
                <w:rPr>
                  <w:rFonts w:asciiTheme="minorHAnsi" w:hAnsiTheme="minorHAnsi" w:cstheme="minorHAnsi"/>
                </w:rPr>
                <w:delText>The clients attitude and approach to risk and change is understood</w:delText>
              </w:r>
            </w:del>
          </w:p>
        </w:tc>
        <w:tc>
          <w:tcPr>
            <w:tcW w:w="2690" w:type="dxa"/>
          </w:tcPr>
          <w:p w14:paraId="5E86024D" w14:textId="77777777" w:rsidR="005E6FDB" w:rsidRPr="005E6FDB" w:rsidRDefault="005E6FDB" w:rsidP="00F64FE6">
            <w:pPr>
              <w:pStyle w:val="Paragraph"/>
              <w:spacing w:before="0" w:after="0"/>
              <w:ind w:left="0" w:firstLine="0"/>
              <w:rPr>
                <w:rFonts w:asciiTheme="minorHAnsi" w:hAnsiTheme="minorHAnsi" w:cstheme="minorHAnsi"/>
              </w:rPr>
            </w:pPr>
          </w:p>
        </w:tc>
      </w:tr>
      <w:tr w:rsidR="00CA5069" w:rsidRPr="005E6FDB" w14:paraId="0D82735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BC30715"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23F3696D" w14:textId="75B2AC8D" w:rsidR="00CA5069" w:rsidRDefault="00942E98" w:rsidP="00F64FE6">
            <w:pPr>
              <w:pStyle w:val="Paragraph"/>
              <w:spacing w:before="0" w:after="0"/>
              <w:ind w:left="0" w:firstLine="0"/>
              <w:rPr>
                <w:rFonts w:asciiTheme="minorHAnsi" w:hAnsiTheme="minorHAnsi" w:cstheme="minorHAnsi"/>
              </w:rPr>
            </w:pPr>
            <w:ins w:id="214" w:author="Grant Graham" w:date="2020-07-15T07:07:00Z">
              <w:r>
                <w:rPr>
                  <w:rFonts w:asciiTheme="minorHAnsi" w:hAnsiTheme="minorHAnsi" w:cstheme="minorHAnsi"/>
                </w:rPr>
                <w:t xml:space="preserve">Does </w:t>
              </w:r>
            </w:ins>
            <w:del w:id="215" w:author="Grant Graham" w:date="2020-07-15T07:07:00Z">
              <w:r w:rsidR="00CA5069" w:rsidDel="00942E98">
                <w:rPr>
                  <w:rFonts w:asciiTheme="minorHAnsi" w:hAnsiTheme="minorHAnsi" w:cstheme="minorHAnsi"/>
                </w:rPr>
                <w:delText>T</w:delText>
              </w:r>
            </w:del>
            <w:ins w:id="216" w:author="Grant Graham" w:date="2020-07-15T07:07:00Z">
              <w:r>
                <w:rPr>
                  <w:rFonts w:asciiTheme="minorHAnsi" w:hAnsiTheme="minorHAnsi" w:cstheme="minorHAnsi"/>
                </w:rPr>
                <w:t>t</w:t>
              </w:r>
            </w:ins>
            <w:r w:rsidR="00CA5069">
              <w:rPr>
                <w:rFonts w:asciiTheme="minorHAnsi" w:hAnsiTheme="minorHAnsi" w:cstheme="minorHAnsi"/>
              </w:rPr>
              <w:t>he team ha</w:t>
            </w:r>
            <w:ins w:id="217" w:author="Grant Graham" w:date="2020-07-15T07:07:00Z">
              <w:r>
                <w:rPr>
                  <w:rFonts w:asciiTheme="minorHAnsi" w:hAnsiTheme="minorHAnsi" w:cstheme="minorHAnsi"/>
                </w:rPr>
                <w:t>ve</w:t>
              </w:r>
            </w:ins>
            <w:del w:id="218" w:author="Grant Graham" w:date="2020-07-15T07:07:00Z">
              <w:r w:rsidR="00CA5069" w:rsidDel="00942E98">
                <w:rPr>
                  <w:rFonts w:asciiTheme="minorHAnsi" w:hAnsiTheme="minorHAnsi" w:cstheme="minorHAnsi"/>
                </w:rPr>
                <w:delText>s</w:delText>
              </w:r>
            </w:del>
            <w:r w:rsidR="00CA5069">
              <w:rPr>
                <w:rFonts w:asciiTheme="minorHAnsi" w:hAnsiTheme="minorHAnsi" w:cstheme="minorHAnsi"/>
              </w:rPr>
              <w:t xml:space="preserve"> a list and understanding of the tooling they require</w:t>
            </w:r>
            <w:ins w:id="219" w:author="Grant Graham" w:date="2020-07-15T07:07:00Z">
              <w:r>
                <w:rPr>
                  <w:rFonts w:asciiTheme="minorHAnsi" w:hAnsiTheme="minorHAnsi" w:cstheme="minorHAnsi"/>
                </w:rPr>
                <w:t>?</w:t>
              </w:r>
            </w:ins>
          </w:p>
        </w:tc>
        <w:tc>
          <w:tcPr>
            <w:tcW w:w="2690" w:type="dxa"/>
          </w:tcPr>
          <w:p w14:paraId="4C20484C"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3750626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BA0DA3B"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04E0D9FC" w14:textId="18BB6109" w:rsidR="00CA5069" w:rsidRDefault="00CA5069" w:rsidP="00F64FE6">
            <w:pPr>
              <w:pStyle w:val="Paragraph"/>
              <w:spacing w:before="0" w:after="0"/>
              <w:ind w:left="0" w:firstLine="0"/>
              <w:rPr>
                <w:rFonts w:asciiTheme="minorHAnsi" w:hAnsiTheme="minorHAnsi" w:cstheme="minorHAnsi"/>
              </w:rPr>
            </w:pPr>
            <w:del w:id="220" w:author="Grant Graham" w:date="2020-07-15T07:07:00Z">
              <w:r w:rsidDel="00942E98">
                <w:rPr>
                  <w:rFonts w:asciiTheme="minorHAnsi" w:hAnsiTheme="minorHAnsi" w:cstheme="minorHAnsi"/>
                </w:rPr>
                <w:delText xml:space="preserve">A </w:delText>
              </w:r>
            </w:del>
            <w:ins w:id="221" w:author="Grant Graham" w:date="2020-07-15T07:07:00Z">
              <w:r w:rsidR="00942E98">
                <w:rPr>
                  <w:rFonts w:asciiTheme="minorHAnsi" w:hAnsiTheme="minorHAnsi" w:cstheme="minorHAnsi"/>
                </w:rPr>
                <w:t xml:space="preserve">Has a  </w:t>
              </w:r>
            </w:ins>
            <w:r>
              <w:rPr>
                <w:rFonts w:asciiTheme="minorHAnsi" w:hAnsiTheme="minorHAnsi" w:cstheme="minorHAnsi"/>
              </w:rPr>
              <w:t xml:space="preserve">reporting strategy for communicating progress to stakeholders </w:t>
            </w:r>
            <w:del w:id="222" w:author="Grant Graham" w:date="2020-07-15T07:07:00Z">
              <w:r w:rsidDel="00942E98">
                <w:rPr>
                  <w:rFonts w:asciiTheme="minorHAnsi" w:hAnsiTheme="minorHAnsi" w:cstheme="minorHAnsi"/>
                </w:rPr>
                <w:delText xml:space="preserve">has </w:delText>
              </w:r>
            </w:del>
            <w:r>
              <w:rPr>
                <w:rFonts w:asciiTheme="minorHAnsi" w:hAnsiTheme="minorHAnsi" w:cstheme="minorHAnsi"/>
              </w:rPr>
              <w:t>been identified</w:t>
            </w:r>
            <w:ins w:id="223" w:author="Grant Graham" w:date="2020-07-15T07:07:00Z">
              <w:r w:rsidR="00942E98">
                <w:rPr>
                  <w:rFonts w:asciiTheme="minorHAnsi" w:hAnsiTheme="minorHAnsi" w:cstheme="minorHAnsi"/>
                </w:rPr>
                <w:t>?</w:t>
              </w:r>
            </w:ins>
          </w:p>
        </w:tc>
        <w:tc>
          <w:tcPr>
            <w:tcW w:w="2690" w:type="dxa"/>
          </w:tcPr>
          <w:p w14:paraId="41175623"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01120EFC"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9A32387"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3296F11F" w14:textId="448FB802" w:rsidR="00CA5069" w:rsidRDefault="00942E98" w:rsidP="00F64FE6">
            <w:pPr>
              <w:pStyle w:val="Paragraph"/>
              <w:spacing w:before="0" w:after="0"/>
              <w:ind w:left="0" w:firstLine="0"/>
              <w:rPr>
                <w:rFonts w:asciiTheme="minorHAnsi" w:hAnsiTheme="minorHAnsi" w:cstheme="minorHAnsi"/>
              </w:rPr>
            </w:pPr>
            <w:ins w:id="224" w:author="Grant Graham" w:date="2020-07-15T07:08:00Z">
              <w:r>
                <w:rPr>
                  <w:rFonts w:asciiTheme="minorHAnsi" w:hAnsiTheme="minorHAnsi" w:cstheme="minorHAnsi"/>
                </w:rPr>
                <w:t>Has t</w:t>
              </w:r>
            </w:ins>
            <w:del w:id="225" w:author="Grant Graham" w:date="2020-07-15T07:08:00Z">
              <w:r w:rsidR="00CA5069" w:rsidDel="00942E98">
                <w:rPr>
                  <w:rFonts w:asciiTheme="minorHAnsi" w:hAnsiTheme="minorHAnsi" w:cstheme="minorHAnsi"/>
                </w:rPr>
                <w:delText>T</w:delText>
              </w:r>
            </w:del>
            <w:r w:rsidR="00CA5069">
              <w:rPr>
                <w:rFonts w:asciiTheme="minorHAnsi" w:hAnsiTheme="minorHAnsi" w:cstheme="minorHAnsi"/>
              </w:rPr>
              <w:t xml:space="preserve">he Project Inception Agenda </w:t>
            </w:r>
            <w:del w:id="226" w:author="Grant Graham" w:date="2020-07-15T07:08:00Z">
              <w:r w:rsidR="00CA5069" w:rsidDel="00942E98">
                <w:rPr>
                  <w:rFonts w:asciiTheme="minorHAnsi" w:hAnsiTheme="minorHAnsi" w:cstheme="minorHAnsi"/>
                </w:rPr>
                <w:delText xml:space="preserve">has </w:delText>
              </w:r>
            </w:del>
            <w:r w:rsidR="00CA5069">
              <w:rPr>
                <w:rFonts w:asciiTheme="minorHAnsi" w:hAnsiTheme="minorHAnsi" w:cstheme="minorHAnsi"/>
              </w:rPr>
              <w:t>been created</w:t>
            </w:r>
            <w:ins w:id="227" w:author="Grant Graham" w:date="2020-07-15T07:08:00Z">
              <w:r>
                <w:rPr>
                  <w:rFonts w:asciiTheme="minorHAnsi" w:hAnsiTheme="minorHAnsi" w:cstheme="minorHAnsi"/>
                </w:rPr>
                <w:t>?</w:t>
              </w:r>
            </w:ins>
          </w:p>
        </w:tc>
        <w:tc>
          <w:tcPr>
            <w:tcW w:w="2690" w:type="dxa"/>
          </w:tcPr>
          <w:p w14:paraId="63AD0E7F" w14:textId="77777777" w:rsidR="00CA5069" w:rsidRPr="005E6FDB" w:rsidRDefault="00CA5069" w:rsidP="00F64FE6">
            <w:pPr>
              <w:pStyle w:val="Paragraph"/>
              <w:spacing w:before="0" w:after="0"/>
              <w:ind w:left="0" w:firstLine="0"/>
              <w:rPr>
                <w:rFonts w:asciiTheme="minorHAnsi" w:hAnsiTheme="minorHAnsi" w:cstheme="minorHAnsi"/>
              </w:rPr>
            </w:pPr>
          </w:p>
        </w:tc>
      </w:tr>
      <w:tr w:rsidR="005E6FDB" w:rsidRPr="005E6FDB" w14:paraId="5D2BD12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1D84419" w14:textId="77777777" w:rsidR="005E6FDB" w:rsidRPr="005E6FDB" w:rsidRDefault="005E6FDB"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00B934F3" w14:textId="77777777" w:rsidR="005E6FDB" w:rsidRPr="005E6FDB" w:rsidRDefault="005E6FDB"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C30F4CA" w14:textId="77777777" w:rsidR="005E6FDB" w:rsidRPr="005E6FDB" w:rsidRDefault="005E6FDB" w:rsidP="00F64FE6">
            <w:pPr>
              <w:pStyle w:val="Paragraph"/>
              <w:spacing w:before="0" w:after="0"/>
              <w:ind w:left="0" w:firstLine="0"/>
              <w:rPr>
                <w:rFonts w:asciiTheme="minorHAnsi" w:hAnsiTheme="minorHAnsi" w:cstheme="minorHAnsi"/>
              </w:rPr>
            </w:pPr>
          </w:p>
        </w:tc>
      </w:tr>
      <w:tr w:rsidR="005E6FDB" w:rsidRPr="005E6FDB" w14:paraId="1954DE9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E08EF39" w14:textId="22DC344C" w:rsidR="005E6FDB" w:rsidRPr="005E6FDB" w:rsidRDefault="005E6FDB">
            <w:pPr>
              <w:rPr>
                <w:rFonts w:asciiTheme="minorHAnsi" w:hAnsiTheme="minorHAnsi" w:cstheme="minorHAnsi"/>
                <w:color w:val="0070C0"/>
                <w:sz w:val="24"/>
                <w:szCs w:val="24"/>
              </w:rPr>
              <w:pPrChange w:id="228"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7CE4CD3" w14:textId="4A3B7852" w:rsidR="005E6FDB" w:rsidRPr="005E6FDB" w:rsidRDefault="005E6FDB">
            <w:pPr>
              <w:rPr>
                <w:rFonts w:asciiTheme="minorHAnsi" w:hAnsiTheme="minorHAnsi" w:cstheme="minorHAnsi"/>
                <w:b/>
                <w:bCs/>
                <w:sz w:val="27"/>
                <w:szCs w:val="27"/>
                <w:lang w:val="en-US"/>
              </w:rPr>
              <w:pPrChange w:id="229" w:author="Grant Graham" w:date="2020-07-15T06:03:00Z">
                <w:pPr>
                  <w:spacing w:before="100" w:beforeAutospacing="1" w:after="100" w:afterAutospacing="1"/>
                  <w:outlineLvl w:val="2"/>
                </w:pPr>
              </w:pPrChange>
            </w:pPr>
            <w:bookmarkStart w:id="230" w:name="_Toc45633580"/>
            <w:r w:rsidRPr="005E6FDB">
              <w:rPr>
                <w:rFonts w:asciiTheme="minorHAnsi" w:hAnsiTheme="minorHAnsi" w:cstheme="minorHAnsi"/>
                <w:b/>
                <w:bCs/>
                <w:sz w:val="27"/>
                <w:szCs w:val="27"/>
                <w:lang w:val="en-US"/>
              </w:rPr>
              <w:t>Step 4: Project Inception</w:t>
            </w:r>
            <w:bookmarkEnd w:id="230"/>
          </w:p>
        </w:tc>
        <w:tc>
          <w:tcPr>
            <w:tcW w:w="2690" w:type="dxa"/>
            <w:shd w:val="clear" w:color="auto" w:fill="E2EFD9" w:themeFill="accent6" w:themeFillTint="33"/>
          </w:tcPr>
          <w:p w14:paraId="706622E0" w14:textId="48D00F9F" w:rsidR="005E6FDB" w:rsidRPr="005E6FDB" w:rsidRDefault="005E6FDB">
            <w:pPr>
              <w:rPr>
                <w:rFonts w:asciiTheme="minorHAnsi" w:hAnsiTheme="minorHAnsi" w:cstheme="minorHAnsi"/>
              </w:rPr>
              <w:pPrChange w:id="231"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5E6FDB" w:rsidRPr="005E6FDB" w14:paraId="0043EE4E"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6703166" w14:textId="77777777" w:rsidR="005E6FDB" w:rsidRPr="005E6FDB" w:rsidRDefault="005E6FDB" w:rsidP="00F64FE6">
            <w:pPr>
              <w:pStyle w:val="Paragraph"/>
              <w:spacing w:before="0" w:after="0"/>
              <w:ind w:left="0" w:firstLine="0"/>
              <w:rPr>
                <w:rFonts w:asciiTheme="minorHAnsi" w:hAnsiTheme="minorHAnsi" w:cstheme="minorHAnsi"/>
                <w:color w:val="0070C0"/>
                <w:sz w:val="24"/>
                <w:szCs w:val="24"/>
              </w:rPr>
            </w:pPr>
          </w:p>
        </w:tc>
        <w:tc>
          <w:tcPr>
            <w:tcW w:w="6043" w:type="dxa"/>
          </w:tcPr>
          <w:p w14:paraId="6923D1FF" w14:textId="1B39EB9F" w:rsidR="005E6FDB" w:rsidRPr="005E6FDB" w:rsidRDefault="00334594" w:rsidP="00F64FE6">
            <w:pPr>
              <w:pStyle w:val="Paragraph"/>
              <w:spacing w:before="0" w:after="0"/>
              <w:ind w:left="0" w:firstLine="0"/>
              <w:rPr>
                <w:rFonts w:asciiTheme="minorHAnsi" w:hAnsiTheme="minorHAnsi" w:cstheme="minorHAnsi"/>
              </w:rPr>
            </w:pPr>
            <w:ins w:id="232" w:author="Grant Graham" w:date="2020-07-15T07:08:00Z">
              <w:r>
                <w:rPr>
                  <w:rFonts w:asciiTheme="minorHAnsi" w:hAnsiTheme="minorHAnsi" w:cstheme="minorHAnsi"/>
                </w:rPr>
                <w:t xml:space="preserve">Have the </w:t>
              </w:r>
            </w:ins>
            <w:del w:id="233" w:author="Grant Graham" w:date="2020-07-15T07:08:00Z">
              <w:r w:rsidR="00CA5069" w:rsidDel="00334594">
                <w:rPr>
                  <w:rFonts w:asciiTheme="minorHAnsi" w:hAnsiTheme="minorHAnsi" w:cstheme="minorHAnsi"/>
                </w:rPr>
                <w:delText>The teams</w:delText>
              </w:r>
            </w:del>
            <w:ins w:id="234" w:author="Grant Graham" w:date="2020-07-15T07:08:00Z">
              <w:r>
                <w:rPr>
                  <w:rFonts w:asciiTheme="minorHAnsi" w:hAnsiTheme="minorHAnsi" w:cstheme="minorHAnsi"/>
                </w:rPr>
                <w:t>teams’</w:t>
              </w:r>
            </w:ins>
            <w:r w:rsidR="00CA5069">
              <w:rPr>
                <w:rFonts w:asciiTheme="minorHAnsi" w:hAnsiTheme="minorHAnsi" w:cstheme="minorHAnsi"/>
              </w:rPr>
              <w:t xml:space="preserve"> values </w:t>
            </w:r>
            <w:del w:id="235" w:author="Grant Graham" w:date="2020-07-15T07:08:00Z">
              <w:r w:rsidR="00CA5069" w:rsidDel="00334594">
                <w:rPr>
                  <w:rFonts w:asciiTheme="minorHAnsi" w:hAnsiTheme="minorHAnsi" w:cstheme="minorHAnsi"/>
                </w:rPr>
                <w:delText xml:space="preserve">have </w:delText>
              </w:r>
            </w:del>
            <w:r w:rsidR="00CA5069">
              <w:rPr>
                <w:rFonts w:asciiTheme="minorHAnsi" w:hAnsiTheme="minorHAnsi" w:cstheme="minorHAnsi"/>
              </w:rPr>
              <w:t xml:space="preserve">been created and </w:t>
            </w:r>
            <w:del w:id="236" w:author="Grant Graham" w:date="2020-07-15T07:08:00Z">
              <w:r w:rsidR="00CA5069" w:rsidDel="00334594">
                <w:rPr>
                  <w:rFonts w:asciiTheme="minorHAnsi" w:hAnsiTheme="minorHAnsi" w:cstheme="minorHAnsi"/>
                </w:rPr>
                <w:delText>are on display</w:delText>
              </w:r>
            </w:del>
            <w:ins w:id="237" w:author="Grant Graham" w:date="2020-07-15T07:08:00Z">
              <w:r>
                <w:rPr>
                  <w:rFonts w:asciiTheme="minorHAnsi" w:hAnsiTheme="minorHAnsi" w:cstheme="minorHAnsi"/>
                </w:rPr>
                <w:t>displayed?</w:t>
              </w:r>
            </w:ins>
          </w:p>
        </w:tc>
        <w:tc>
          <w:tcPr>
            <w:tcW w:w="2690" w:type="dxa"/>
          </w:tcPr>
          <w:p w14:paraId="1E3C0977" w14:textId="77777777" w:rsidR="005E6FDB" w:rsidRPr="005E6FDB" w:rsidRDefault="005E6FDB" w:rsidP="00F64FE6">
            <w:pPr>
              <w:pStyle w:val="Paragraph"/>
              <w:spacing w:before="0" w:after="0"/>
              <w:ind w:left="0" w:firstLine="0"/>
              <w:rPr>
                <w:rFonts w:asciiTheme="minorHAnsi" w:hAnsiTheme="minorHAnsi" w:cstheme="minorHAnsi"/>
              </w:rPr>
            </w:pPr>
          </w:p>
        </w:tc>
      </w:tr>
      <w:tr w:rsidR="00CA5069" w:rsidRPr="005E6FDB" w14:paraId="2E13340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2180A0C"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6F463025" w14:textId="675FB816" w:rsidR="00CA5069" w:rsidRPr="005E6FDB" w:rsidRDefault="009E4ADB" w:rsidP="00F64FE6">
            <w:pPr>
              <w:pStyle w:val="Paragraph"/>
              <w:spacing w:before="0" w:after="0"/>
              <w:ind w:left="0" w:firstLine="0"/>
              <w:rPr>
                <w:rFonts w:asciiTheme="minorHAnsi" w:hAnsiTheme="minorHAnsi" w:cstheme="minorHAnsi"/>
              </w:rPr>
            </w:pPr>
            <w:ins w:id="238" w:author="Grant Graham" w:date="2020-07-15T07:08:00Z">
              <w:r>
                <w:rPr>
                  <w:rFonts w:asciiTheme="minorHAnsi" w:hAnsiTheme="minorHAnsi" w:cstheme="minorHAnsi"/>
                </w:rPr>
                <w:t xml:space="preserve">Has a </w:t>
              </w:r>
            </w:ins>
            <w:del w:id="239" w:author="Grant Graham" w:date="2020-07-15T07:08:00Z">
              <w:r w:rsidR="00CA5069" w:rsidDel="009E4ADB">
                <w:rPr>
                  <w:rFonts w:asciiTheme="minorHAnsi" w:hAnsiTheme="minorHAnsi" w:cstheme="minorHAnsi"/>
                </w:rPr>
                <w:delText xml:space="preserve">A </w:delText>
              </w:r>
            </w:del>
            <w:r w:rsidR="00CA5069">
              <w:rPr>
                <w:rFonts w:asciiTheme="minorHAnsi" w:hAnsiTheme="minorHAnsi" w:cstheme="minorHAnsi"/>
              </w:rPr>
              <w:t xml:space="preserve">team agreement </w:t>
            </w:r>
            <w:del w:id="240" w:author="Grant Graham" w:date="2020-07-15T07:09:00Z">
              <w:r w:rsidR="00CA5069" w:rsidDel="009E4ADB">
                <w:rPr>
                  <w:rFonts w:asciiTheme="minorHAnsi" w:hAnsiTheme="minorHAnsi" w:cstheme="minorHAnsi"/>
                </w:rPr>
                <w:delText xml:space="preserve">has </w:delText>
              </w:r>
            </w:del>
            <w:r w:rsidR="00CA5069">
              <w:rPr>
                <w:rFonts w:asciiTheme="minorHAnsi" w:hAnsiTheme="minorHAnsi" w:cstheme="minorHAnsi"/>
              </w:rPr>
              <w:t>been mutually agreed upon</w:t>
            </w:r>
            <w:ins w:id="241" w:author="Grant Graham" w:date="2020-07-15T07:09:00Z">
              <w:r>
                <w:rPr>
                  <w:rFonts w:asciiTheme="minorHAnsi" w:hAnsiTheme="minorHAnsi" w:cstheme="minorHAnsi"/>
                </w:rPr>
                <w:t>?</w:t>
              </w:r>
            </w:ins>
          </w:p>
        </w:tc>
        <w:tc>
          <w:tcPr>
            <w:tcW w:w="2690" w:type="dxa"/>
          </w:tcPr>
          <w:p w14:paraId="72B1E7B6"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0FA7E1B4"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843D18F"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7CCB0774" w14:textId="1C0B7BC1" w:rsidR="00CA5069" w:rsidRPr="005E6FDB" w:rsidRDefault="009E4ADB" w:rsidP="00F64FE6">
            <w:pPr>
              <w:pStyle w:val="Paragraph"/>
              <w:spacing w:before="0" w:after="0"/>
              <w:ind w:left="0" w:firstLine="0"/>
              <w:rPr>
                <w:rFonts w:asciiTheme="minorHAnsi" w:hAnsiTheme="minorHAnsi" w:cstheme="minorHAnsi"/>
              </w:rPr>
            </w:pPr>
            <w:ins w:id="242" w:author="Grant Graham" w:date="2020-07-15T07:09:00Z">
              <w:r>
                <w:rPr>
                  <w:rFonts w:asciiTheme="minorHAnsi" w:hAnsiTheme="minorHAnsi" w:cstheme="minorHAnsi"/>
                </w:rPr>
                <w:t xml:space="preserve">Has </w:t>
              </w:r>
            </w:ins>
            <w:del w:id="243" w:author="Grant Graham" w:date="2020-07-15T07:09:00Z">
              <w:r w:rsidR="00CA5069" w:rsidDel="009E4ADB">
                <w:rPr>
                  <w:rFonts w:asciiTheme="minorHAnsi" w:hAnsiTheme="minorHAnsi" w:cstheme="minorHAnsi"/>
                </w:rPr>
                <w:delText>T</w:delText>
              </w:r>
            </w:del>
            <w:ins w:id="244" w:author="Grant Graham" w:date="2020-07-15T07:09:00Z">
              <w:r>
                <w:rPr>
                  <w:rFonts w:asciiTheme="minorHAnsi" w:hAnsiTheme="minorHAnsi" w:cstheme="minorHAnsi"/>
                </w:rPr>
                <w:t>t</w:t>
              </w:r>
            </w:ins>
            <w:r w:rsidR="00CA5069">
              <w:rPr>
                <w:rFonts w:asciiTheme="minorHAnsi" w:hAnsiTheme="minorHAnsi" w:cstheme="minorHAnsi"/>
              </w:rPr>
              <w:t xml:space="preserve">he </w:t>
            </w:r>
            <w:r w:rsidR="00FF4286">
              <w:rPr>
                <w:rFonts w:asciiTheme="minorHAnsi" w:hAnsiTheme="minorHAnsi" w:cstheme="minorHAnsi"/>
              </w:rPr>
              <w:t>“</w:t>
            </w:r>
            <w:r w:rsidR="00CA5069">
              <w:rPr>
                <w:rFonts w:asciiTheme="minorHAnsi" w:hAnsiTheme="minorHAnsi" w:cstheme="minorHAnsi"/>
              </w:rPr>
              <w:t>way of working</w:t>
            </w:r>
            <w:r w:rsidR="00FF4286">
              <w:rPr>
                <w:rFonts w:asciiTheme="minorHAnsi" w:hAnsiTheme="minorHAnsi" w:cstheme="minorHAnsi"/>
              </w:rPr>
              <w:t>”</w:t>
            </w:r>
            <w:r w:rsidR="00CA5069">
              <w:rPr>
                <w:rFonts w:asciiTheme="minorHAnsi" w:hAnsiTheme="minorHAnsi" w:cstheme="minorHAnsi"/>
              </w:rPr>
              <w:t xml:space="preserve"> </w:t>
            </w:r>
            <w:del w:id="245" w:author="Grant Graham" w:date="2020-07-15T07:09:00Z">
              <w:r w:rsidR="00CA5069" w:rsidDel="009E4ADB">
                <w:rPr>
                  <w:rFonts w:asciiTheme="minorHAnsi" w:hAnsiTheme="minorHAnsi" w:cstheme="minorHAnsi"/>
                </w:rPr>
                <w:delText xml:space="preserve">has </w:delText>
              </w:r>
            </w:del>
            <w:r w:rsidR="00CA5069">
              <w:rPr>
                <w:rFonts w:asciiTheme="minorHAnsi" w:hAnsiTheme="minorHAnsi" w:cstheme="minorHAnsi"/>
              </w:rPr>
              <w:t>been identified</w:t>
            </w:r>
            <w:ins w:id="246" w:author="Grant Graham" w:date="2020-07-15T07:09:00Z">
              <w:r>
                <w:rPr>
                  <w:rFonts w:asciiTheme="minorHAnsi" w:hAnsiTheme="minorHAnsi" w:cstheme="minorHAnsi"/>
                </w:rPr>
                <w:t>?</w:t>
              </w:r>
            </w:ins>
          </w:p>
        </w:tc>
        <w:tc>
          <w:tcPr>
            <w:tcW w:w="2690" w:type="dxa"/>
          </w:tcPr>
          <w:p w14:paraId="13E9E94D"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2110CEA0"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51A4BF0"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5CDFF520" w14:textId="1BFC1AAA" w:rsidR="00CA5069" w:rsidRPr="005E6FDB" w:rsidRDefault="00B41791" w:rsidP="00F64FE6">
            <w:pPr>
              <w:pStyle w:val="Paragraph"/>
              <w:spacing w:before="0" w:after="0"/>
              <w:ind w:left="0" w:firstLine="0"/>
              <w:rPr>
                <w:rFonts w:asciiTheme="minorHAnsi" w:hAnsiTheme="minorHAnsi" w:cstheme="minorHAnsi"/>
              </w:rPr>
            </w:pPr>
            <w:ins w:id="247" w:author="Grant Graham" w:date="2020-07-15T07:09:00Z">
              <w:r>
                <w:rPr>
                  <w:rFonts w:asciiTheme="minorHAnsi" w:hAnsiTheme="minorHAnsi" w:cstheme="minorHAnsi"/>
                </w:rPr>
                <w:t xml:space="preserve">Has </w:t>
              </w:r>
            </w:ins>
            <w:del w:id="248" w:author="Grant Graham" w:date="2020-07-15T07:09:00Z">
              <w:r w:rsidR="00CA5069" w:rsidDel="00B41791">
                <w:rPr>
                  <w:rFonts w:asciiTheme="minorHAnsi" w:hAnsiTheme="minorHAnsi" w:cstheme="minorHAnsi"/>
                </w:rPr>
                <w:delText>A</w:delText>
              </w:r>
            </w:del>
            <w:ins w:id="249" w:author="Grant Graham" w:date="2020-07-15T07:09:00Z">
              <w:r>
                <w:rPr>
                  <w:rFonts w:asciiTheme="minorHAnsi" w:hAnsiTheme="minorHAnsi" w:cstheme="minorHAnsi"/>
                </w:rPr>
                <w:t>a</w:t>
              </w:r>
            </w:ins>
            <w:r w:rsidR="00CA5069">
              <w:rPr>
                <w:rFonts w:asciiTheme="minorHAnsi" w:hAnsiTheme="minorHAnsi" w:cstheme="minorHAnsi"/>
              </w:rPr>
              <w:t xml:space="preserve"> common </w:t>
            </w:r>
            <w:r w:rsidR="00FF4286">
              <w:rPr>
                <w:rFonts w:asciiTheme="minorHAnsi" w:hAnsiTheme="minorHAnsi" w:cstheme="minorHAnsi"/>
              </w:rPr>
              <w:t>“</w:t>
            </w:r>
            <w:r w:rsidR="00CA5069">
              <w:rPr>
                <w:rFonts w:asciiTheme="minorHAnsi" w:hAnsiTheme="minorHAnsi" w:cstheme="minorHAnsi"/>
              </w:rPr>
              <w:t>definition of done</w:t>
            </w:r>
            <w:r w:rsidR="00FF4286">
              <w:rPr>
                <w:rFonts w:asciiTheme="minorHAnsi" w:hAnsiTheme="minorHAnsi" w:cstheme="minorHAnsi"/>
              </w:rPr>
              <w:t>”</w:t>
            </w:r>
            <w:r w:rsidR="00CA5069">
              <w:rPr>
                <w:rFonts w:asciiTheme="minorHAnsi" w:hAnsiTheme="minorHAnsi" w:cstheme="minorHAnsi"/>
              </w:rPr>
              <w:t xml:space="preserve"> </w:t>
            </w:r>
            <w:del w:id="250" w:author="Grant Graham" w:date="2020-07-15T07:09:00Z">
              <w:r w:rsidR="00CA5069" w:rsidDel="00B41791">
                <w:rPr>
                  <w:rFonts w:asciiTheme="minorHAnsi" w:hAnsiTheme="minorHAnsi" w:cstheme="minorHAnsi"/>
                </w:rPr>
                <w:delText xml:space="preserve">has </w:delText>
              </w:r>
            </w:del>
            <w:r w:rsidR="00CA5069">
              <w:rPr>
                <w:rFonts w:asciiTheme="minorHAnsi" w:hAnsiTheme="minorHAnsi" w:cstheme="minorHAnsi"/>
              </w:rPr>
              <w:t>been agreed upon</w:t>
            </w:r>
            <w:ins w:id="251" w:author="Grant Graham" w:date="2020-07-15T07:09:00Z">
              <w:r>
                <w:rPr>
                  <w:rFonts w:asciiTheme="minorHAnsi" w:hAnsiTheme="minorHAnsi" w:cstheme="minorHAnsi"/>
                </w:rPr>
                <w:t>?</w:t>
              </w:r>
            </w:ins>
          </w:p>
        </w:tc>
        <w:tc>
          <w:tcPr>
            <w:tcW w:w="2690" w:type="dxa"/>
          </w:tcPr>
          <w:p w14:paraId="16CBBCA5"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6464A515"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76BA6C8"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37EA1482" w14:textId="7CFB7F16" w:rsidR="00CA5069" w:rsidRPr="005E6FDB" w:rsidRDefault="00B41791" w:rsidP="00F64FE6">
            <w:pPr>
              <w:pStyle w:val="Paragraph"/>
              <w:spacing w:before="0" w:after="0"/>
              <w:ind w:left="0" w:firstLine="0"/>
              <w:rPr>
                <w:rFonts w:asciiTheme="minorHAnsi" w:hAnsiTheme="minorHAnsi" w:cstheme="minorHAnsi"/>
              </w:rPr>
            </w:pPr>
            <w:ins w:id="252" w:author="Grant Graham" w:date="2020-07-15T07:10:00Z">
              <w:r>
                <w:rPr>
                  <w:rFonts w:asciiTheme="minorHAnsi" w:hAnsiTheme="minorHAnsi" w:cstheme="minorHAnsi"/>
                </w:rPr>
                <w:t xml:space="preserve">Has </w:t>
              </w:r>
            </w:ins>
            <w:del w:id="253" w:author="Grant Graham" w:date="2020-07-15T07:10:00Z">
              <w:r w:rsidR="00CA5069" w:rsidDel="00B41791">
                <w:rPr>
                  <w:rFonts w:asciiTheme="minorHAnsi" w:hAnsiTheme="minorHAnsi" w:cstheme="minorHAnsi"/>
                </w:rPr>
                <w:delText>V</w:delText>
              </w:r>
            </w:del>
            <w:ins w:id="254" w:author="Grant Graham" w:date="2020-07-15T07:10:00Z">
              <w:r>
                <w:rPr>
                  <w:rFonts w:asciiTheme="minorHAnsi" w:hAnsiTheme="minorHAnsi" w:cstheme="minorHAnsi"/>
                </w:rPr>
                <w:t>v</w:t>
              </w:r>
            </w:ins>
            <w:r w:rsidR="00CA5069">
              <w:rPr>
                <w:rFonts w:asciiTheme="minorHAnsi" w:hAnsiTheme="minorHAnsi" w:cstheme="minorHAnsi"/>
              </w:rPr>
              <w:t>irtual/</w:t>
            </w:r>
            <w:del w:id="255" w:author="Grant Graham" w:date="2020-07-15T07:10:00Z">
              <w:r w:rsidR="00CA5069" w:rsidDel="00B41791">
                <w:rPr>
                  <w:rFonts w:asciiTheme="minorHAnsi" w:hAnsiTheme="minorHAnsi" w:cstheme="minorHAnsi"/>
                </w:rPr>
                <w:delText>P</w:delText>
              </w:r>
            </w:del>
            <w:ins w:id="256" w:author="Grant Graham" w:date="2020-07-15T07:10:00Z">
              <w:r>
                <w:rPr>
                  <w:rFonts w:asciiTheme="minorHAnsi" w:hAnsiTheme="minorHAnsi" w:cstheme="minorHAnsi"/>
                </w:rPr>
                <w:t>p</w:t>
              </w:r>
            </w:ins>
            <w:r w:rsidR="00CA5069">
              <w:rPr>
                <w:rFonts w:asciiTheme="minorHAnsi" w:hAnsiTheme="minorHAnsi" w:cstheme="minorHAnsi"/>
              </w:rPr>
              <w:t xml:space="preserve">hysical team space </w:t>
            </w:r>
            <w:del w:id="257" w:author="Grant Graham" w:date="2020-07-15T07:10:00Z">
              <w:r w:rsidR="00CA5069" w:rsidDel="00B41791">
                <w:rPr>
                  <w:rFonts w:asciiTheme="minorHAnsi" w:hAnsiTheme="minorHAnsi" w:cstheme="minorHAnsi"/>
                </w:rPr>
                <w:delText xml:space="preserve">has </w:delText>
              </w:r>
            </w:del>
            <w:r w:rsidR="00CA5069">
              <w:rPr>
                <w:rFonts w:asciiTheme="minorHAnsi" w:hAnsiTheme="minorHAnsi" w:cstheme="minorHAnsi"/>
              </w:rPr>
              <w:t>been agreed upon</w:t>
            </w:r>
            <w:ins w:id="258" w:author="Grant Graham" w:date="2020-07-15T07:10:00Z">
              <w:r>
                <w:rPr>
                  <w:rFonts w:asciiTheme="minorHAnsi" w:hAnsiTheme="minorHAnsi" w:cstheme="minorHAnsi"/>
                </w:rPr>
                <w:t>?</w:t>
              </w:r>
            </w:ins>
          </w:p>
        </w:tc>
        <w:tc>
          <w:tcPr>
            <w:tcW w:w="2690" w:type="dxa"/>
          </w:tcPr>
          <w:p w14:paraId="2A218E81"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2B21272B"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BC04C9"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1E106392" w14:textId="30708535" w:rsidR="00CA5069" w:rsidRPr="005E6FDB" w:rsidRDefault="00E75C19" w:rsidP="00F64FE6">
            <w:pPr>
              <w:pStyle w:val="Paragraph"/>
              <w:spacing w:before="0" w:after="0"/>
              <w:ind w:left="0" w:firstLine="0"/>
              <w:rPr>
                <w:rFonts w:asciiTheme="minorHAnsi" w:hAnsiTheme="minorHAnsi" w:cstheme="minorHAnsi"/>
              </w:rPr>
            </w:pPr>
            <w:ins w:id="259" w:author="Grant Graham" w:date="2020-07-15T07:10:00Z">
              <w:r>
                <w:rPr>
                  <w:rFonts w:asciiTheme="minorHAnsi" w:hAnsiTheme="minorHAnsi" w:cstheme="minorHAnsi"/>
                </w:rPr>
                <w:t>Has t</w:t>
              </w:r>
            </w:ins>
            <w:del w:id="260" w:author="Grant Graham" w:date="2020-07-15T07:10:00Z">
              <w:r w:rsidR="00CA5069" w:rsidDel="00E75C19">
                <w:rPr>
                  <w:rFonts w:asciiTheme="minorHAnsi" w:hAnsiTheme="minorHAnsi" w:cstheme="minorHAnsi"/>
                </w:rPr>
                <w:delText>T</w:delText>
              </w:r>
            </w:del>
            <w:r w:rsidR="00CA5069">
              <w:rPr>
                <w:rFonts w:asciiTheme="minorHAnsi" w:hAnsiTheme="minorHAnsi" w:cstheme="minorHAnsi"/>
              </w:rPr>
              <w:t xml:space="preserve">he development environment </w:t>
            </w:r>
            <w:del w:id="261" w:author="Grant Graham" w:date="2020-07-15T07:10:00Z">
              <w:r w:rsidR="00CA5069" w:rsidDel="00E75C19">
                <w:rPr>
                  <w:rFonts w:asciiTheme="minorHAnsi" w:hAnsiTheme="minorHAnsi" w:cstheme="minorHAnsi"/>
                </w:rPr>
                <w:delText xml:space="preserve">has </w:delText>
              </w:r>
            </w:del>
            <w:r w:rsidR="00CA5069">
              <w:rPr>
                <w:rFonts w:asciiTheme="minorHAnsi" w:hAnsiTheme="minorHAnsi" w:cstheme="minorHAnsi"/>
              </w:rPr>
              <w:t xml:space="preserve">been </w:t>
            </w:r>
            <w:r w:rsidR="00C86B76">
              <w:rPr>
                <w:rFonts w:asciiTheme="minorHAnsi" w:hAnsiTheme="minorHAnsi" w:cstheme="minorHAnsi"/>
              </w:rPr>
              <w:t xml:space="preserve">defined and </w:t>
            </w:r>
            <w:r w:rsidR="00CA5069">
              <w:rPr>
                <w:rFonts w:asciiTheme="minorHAnsi" w:hAnsiTheme="minorHAnsi" w:cstheme="minorHAnsi"/>
              </w:rPr>
              <w:t>procure</w:t>
            </w:r>
            <w:r w:rsidR="00C86B76">
              <w:rPr>
                <w:rFonts w:asciiTheme="minorHAnsi" w:hAnsiTheme="minorHAnsi" w:cstheme="minorHAnsi"/>
              </w:rPr>
              <w:t>d</w:t>
            </w:r>
            <w:ins w:id="262" w:author="Grant Graham" w:date="2020-07-15T07:10:00Z">
              <w:r>
                <w:rPr>
                  <w:rFonts w:asciiTheme="minorHAnsi" w:hAnsiTheme="minorHAnsi" w:cstheme="minorHAnsi"/>
                </w:rPr>
                <w:t>?</w:t>
              </w:r>
            </w:ins>
          </w:p>
        </w:tc>
        <w:tc>
          <w:tcPr>
            <w:tcW w:w="2690" w:type="dxa"/>
          </w:tcPr>
          <w:p w14:paraId="75C895A1"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4557B562"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C710405"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26B40198" w14:textId="12E592E3" w:rsidR="00CA5069" w:rsidRPr="005E6FDB" w:rsidRDefault="00CA5069" w:rsidP="00F64FE6">
            <w:pPr>
              <w:pStyle w:val="Paragraph"/>
              <w:spacing w:before="0" w:after="0"/>
              <w:ind w:left="0" w:firstLine="0"/>
              <w:rPr>
                <w:rFonts w:asciiTheme="minorHAnsi" w:hAnsiTheme="minorHAnsi" w:cstheme="minorHAnsi"/>
              </w:rPr>
            </w:pPr>
            <w:del w:id="263" w:author="Grant Graham" w:date="2020-07-15T07:10:00Z">
              <w:r w:rsidDel="00E75C19">
                <w:rPr>
                  <w:rFonts w:asciiTheme="minorHAnsi" w:hAnsiTheme="minorHAnsi" w:cstheme="minorHAnsi"/>
                </w:rPr>
                <w:delText xml:space="preserve">Am </w:delText>
              </w:r>
            </w:del>
            <w:ins w:id="264" w:author="Grant Graham" w:date="2020-07-15T07:10:00Z">
              <w:r w:rsidR="00E75C19">
                <w:rPr>
                  <w:rFonts w:asciiTheme="minorHAnsi" w:hAnsiTheme="minorHAnsi" w:cstheme="minorHAnsi"/>
                </w:rPr>
                <w:t xml:space="preserve">Has an </w:t>
              </w:r>
            </w:ins>
            <w:r>
              <w:rPr>
                <w:rFonts w:asciiTheme="minorHAnsi" w:hAnsiTheme="minorHAnsi" w:cstheme="minorHAnsi"/>
              </w:rPr>
              <w:t xml:space="preserve">initial backlog of requirements/stories/features </w:t>
            </w:r>
            <w:del w:id="265" w:author="Grant Graham" w:date="2020-07-15T07:10:00Z">
              <w:r w:rsidDel="00E75C19">
                <w:rPr>
                  <w:rFonts w:asciiTheme="minorHAnsi" w:hAnsiTheme="minorHAnsi" w:cstheme="minorHAnsi"/>
                </w:rPr>
                <w:delText xml:space="preserve">has </w:delText>
              </w:r>
            </w:del>
            <w:r>
              <w:rPr>
                <w:rFonts w:asciiTheme="minorHAnsi" w:hAnsiTheme="minorHAnsi" w:cstheme="minorHAnsi"/>
              </w:rPr>
              <w:t>be</w:t>
            </w:r>
            <w:r w:rsidR="00C86B76">
              <w:rPr>
                <w:rFonts w:asciiTheme="minorHAnsi" w:hAnsiTheme="minorHAnsi" w:cstheme="minorHAnsi"/>
              </w:rPr>
              <w:t>e</w:t>
            </w:r>
            <w:r>
              <w:rPr>
                <w:rFonts w:asciiTheme="minorHAnsi" w:hAnsiTheme="minorHAnsi" w:cstheme="minorHAnsi"/>
              </w:rPr>
              <w:t>n created</w:t>
            </w:r>
            <w:ins w:id="266" w:author="Grant Graham" w:date="2020-07-15T07:10:00Z">
              <w:r w:rsidR="00E75C19">
                <w:rPr>
                  <w:rFonts w:asciiTheme="minorHAnsi" w:hAnsiTheme="minorHAnsi" w:cstheme="minorHAnsi"/>
                </w:rPr>
                <w:t>?</w:t>
              </w:r>
            </w:ins>
          </w:p>
        </w:tc>
        <w:tc>
          <w:tcPr>
            <w:tcW w:w="2690" w:type="dxa"/>
          </w:tcPr>
          <w:p w14:paraId="62ADEC86" w14:textId="77777777" w:rsidR="00CA5069" w:rsidRPr="005E6FDB" w:rsidRDefault="00CA5069" w:rsidP="00F64FE6">
            <w:pPr>
              <w:pStyle w:val="Paragraph"/>
              <w:spacing w:before="0" w:after="0"/>
              <w:ind w:left="0" w:firstLine="0"/>
              <w:rPr>
                <w:rFonts w:asciiTheme="minorHAnsi" w:hAnsiTheme="minorHAnsi" w:cstheme="minorHAnsi"/>
              </w:rPr>
            </w:pPr>
          </w:p>
        </w:tc>
      </w:tr>
      <w:tr w:rsidR="00CA5069" w:rsidRPr="005E6FDB" w14:paraId="0E8E2028"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94389B2" w14:textId="77777777" w:rsidR="00CA5069" w:rsidRPr="005E6FDB" w:rsidRDefault="00CA5069" w:rsidP="00F64FE6">
            <w:pPr>
              <w:pStyle w:val="Paragraph"/>
              <w:spacing w:before="0" w:after="0"/>
              <w:ind w:left="0" w:firstLine="0"/>
              <w:rPr>
                <w:rFonts w:asciiTheme="minorHAnsi" w:hAnsiTheme="minorHAnsi" w:cstheme="minorHAnsi"/>
                <w:color w:val="0070C0"/>
                <w:sz w:val="24"/>
                <w:szCs w:val="24"/>
              </w:rPr>
            </w:pPr>
          </w:p>
        </w:tc>
        <w:tc>
          <w:tcPr>
            <w:tcW w:w="6043" w:type="dxa"/>
          </w:tcPr>
          <w:p w14:paraId="1F0641EA" w14:textId="4894D6A7" w:rsidR="00CA5069" w:rsidRPr="005E6FDB" w:rsidRDefault="00C86B76" w:rsidP="00F64FE6">
            <w:pPr>
              <w:pStyle w:val="Paragraph"/>
              <w:spacing w:before="0" w:after="0"/>
              <w:ind w:left="0" w:firstLine="0"/>
              <w:rPr>
                <w:rFonts w:asciiTheme="minorHAnsi" w:hAnsiTheme="minorHAnsi" w:cstheme="minorHAnsi"/>
              </w:rPr>
            </w:pPr>
            <w:del w:id="267" w:author="Grant Graham" w:date="2020-07-15T07:11:00Z">
              <w:r w:rsidDel="00E75C19">
                <w:rPr>
                  <w:rFonts w:asciiTheme="minorHAnsi" w:hAnsiTheme="minorHAnsi" w:cstheme="minorHAnsi"/>
                </w:rPr>
                <w:delText>A prioritization of user stories has been completed</w:delText>
              </w:r>
            </w:del>
            <w:ins w:id="268" w:author="Grant Graham" w:date="2020-07-15T07:11:00Z">
              <w:r w:rsidR="00E75C19">
                <w:rPr>
                  <w:rFonts w:asciiTheme="minorHAnsi" w:hAnsiTheme="minorHAnsi" w:cstheme="minorHAnsi"/>
                </w:rPr>
                <w:t>Have the user stories been prioritized?</w:t>
              </w:r>
            </w:ins>
          </w:p>
        </w:tc>
        <w:tc>
          <w:tcPr>
            <w:tcW w:w="2690" w:type="dxa"/>
          </w:tcPr>
          <w:p w14:paraId="4E1B7617" w14:textId="77777777" w:rsidR="00CA5069" w:rsidRPr="005E6FDB" w:rsidRDefault="00CA5069" w:rsidP="00F64FE6">
            <w:pPr>
              <w:pStyle w:val="Paragraph"/>
              <w:spacing w:before="0" w:after="0"/>
              <w:ind w:left="0" w:firstLine="0"/>
              <w:rPr>
                <w:rFonts w:asciiTheme="minorHAnsi" w:hAnsiTheme="minorHAnsi" w:cstheme="minorHAnsi"/>
              </w:rPr>
            </w:pPr>
          </w:p>
        </w:tc>
      </w:tr>
      <w:tr w:rsidR="00C86B76" w:rsidRPr="005E6FDB" w14:paraId="3C11A519"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F297AB0" w14:textId="77777777" w:rsidR="00C86B76" w:rsidRPr="005E6FDB" w:rsidRDefault="00C86B76" w:rsidP="00F64FE6">
            <w:pPr>
              <w:pStyle w:val="Paragraph"/>
              <w:spacing w:before="0" w:after="0"/>
              <w:ind w:left="0" w:firstLine="0"/>
              <w:rPr>
                <w:rFonts w:asciiTheme="minorHAnsi" w:hAnsiTheme="minorHAnsi" w:cstheme="minorHAnsi"/>
                <w:color w:val="0070C0"/>
                <w:sz w:val="24"/>
                <w:szCs w:val="24"/>
              </w:rPr>
            </w:pPr>
          </w:p>
        </w:tc>
        <w:tc>
          <w:tcPr>
            <w:tcW w:w="6043" w:type="dxa"/>
          </w:tcPr>
          <w:p w14:paraId="45545D66" w14:textId="3F0ECEA7" w:rsidR="00C86B76" w:rsidRDefault="00E75C19" w:rsidP="00F64FE6">
            <w:pPr>
              <w:pStyle w:val="Paragraph"/>
              <w:spacing w:before="0" w:after="0"/>
              <w:ind w:left="0" w:firstLine="0"/>
              <w:rPr>
                <w:rFonts w:asciiTheme="minorHAnsi" w:hAnsiTheme="minorHAnsi" w:cstheme="minorHAnsi"/>
              </w:rPr>
            </w:pPr>
            <w:ins w:id="269" w:author="Grant Graham" w:date="2020-07-15T07:11:00Z">
              <w:r>
                <w:rPr>
                  <w:rFonts w:asciiTheme="minorHAnsi" w:hAnsiTheme="minorHAnsi" w:cstheme="minorHAnsi"/>
                </w:rPr>
                <w:t xml:space="preserve">Has </w:t>
              </w:r>
            </w:ins>
            <w:del w:id="270" w:author="Grant Graham" w:date="2020-07-15T07:11:00Z">
              <w:r w:rsidR="00C86B76" w:rsidDel="00E75C19">
                <w:rPr>
                  <w:rFonts w:asciiTheme="minorHAnsi" w:hAnsiTheme="minorHAnsi" w:cstheme="minorHAnsi"/>
                </w:rPr>
                <w:delText>A</w:delText>
              </w:r>
            </w:del>
            <w:ins w:id="271" w:author="Grant Graham" w:date="2020-07-15T07:11:00Z">
              <w:r>
                <w:rPr>
                  <w:rFonts w:asciiTheme="minorHAnsi" w:hAnsiTheme="minorHAnsi" w:cstheme="minorHAnsi"/>
                </w:rPr>
                <w:t>a</w:t>
              </w:r>
            </w:ins>
            <w:r w:rsidR="00C86B76">
              <w:rPr>
                <w:rFonts w:asciiTheme="minorHAnsi" w:hAnsiTheme="minorHAnsi" w:cstheme="minorHAnsi"/>
              </w:rPr>
              <w:t xml:space="preserve">cceptance criteria for each story </w:t>
            </w:r>
            <w:del w:id="272" w:author="Grant Graham" w:date="2020-07-15T07:11:00Z">
              <w:r w:rsidR="00C86B76" w:rsidDel="00E75C19">
                <w:rPr>
                  <w:rFonts w:asciiTheme="minorHAnsi" w:hAnsiTheme="minorHAnsi" w:cstheme="minorHAnsi"/>
                </w:rPr>
                <w:delText xml:space="preserve">has </w:delText>
              </w:r>
            </w:del>
            <w:r w:rsidR="00C86B76">
              <w:rPr>
                <w:rFonts w:asciiTheme="minorHAnsi" w:hAnsiTheme="minorHAnsi" w:cstheme="minorHAnsi"/>
              </w:rPr>
              <w:t>been defined</w:t>
            </w:r>
            <w:ins w:id="273" w:author="Grant Graham" w:date="2020-07-15T07:11:00Z">
              <w:r>
                <w:rPr>
                  <w:rFonts w:asciiTheme="minorHAnsi" w:hAnsiTheme="minorHAnsi" w:cstheme="minorHAnsi"/>
                </w:rPr>
                <w:t>?</w:t>
              </w:r>
            </w:ins>
          </w:p>
        </w:tc>
        <w:tc>
          <w:tcPr>
            <w:tcW w:w="2690" w:type="dxa"/>
          </w:tcPr>
          <w:p w14:paraId="508FEA05" w14:textId="77777777" w:rsidR="00C86B76" w:rsidRPr="005E6FDB" w:rsidRDefault="00C86B76" w:rsidP="00F64FE6">
            <w:pPr>
              <w:pStyle w:val="Paragraph"/>
              <w:spacing w:before="0" w:after="0"/>
              <w:ind w:left="0" w:firstLine="0"/>
              <w:rPr>
                <w:rFonts w:asciiTheme="minorHAnsi" w:hAnsiTheme="minorHAnsi" w:cstheme="minorHAnsi"/>
              </w:rPr>
            </w:pPr>
          </w:p>
        </w:tc>
      </w:tr>
      <w:tr w:rsidR="00C86B76" w:rsidRPr="005E6FDB" w14:paraId="727FC6BC" w14:textId="77777777" w:rsidTr="00224B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E96FE08" w14:textId="77777777" w:rsidR="00C86B76" w:rsidRPr="005E6FDB" w:rsidRDefault="00C86B76" w:rsidP="00F64FE6">
            <w:pPr>
              <w:pStyle w:val="Paragraph"/>
              <w:spacing w:before="0" w:after="0"/>
              <w:ind w:left="0" w:firstLine="0"/>
              <w:rPr>
                <w:rFonts w:asciiTheme="minorHAnsi" w:hAnsiTheme="minorHAnsi" w:cstheme="minorHAnsi"/>
                <w:color w:val="0070C0"/>
                <w:sz w:val="24"/>
                <w:szCs w:val="24"/>
              </w:rPr>
            </w:pPr>
          </w:p>
        </w:tc>
        <w:tc>
          <w:tcPr>
            <w:tcW w:w="6043" w:type="dxa"/>
          </w:tcPr>
          <w:p w14:paraId="719C404F" w14:textId="77777777" w:rsidR="00C86B76" w:rsidRDefault="00C86B76" w:rsidP="00F64FE6">
            <w:pPr>
              <w:pStyle w:val="Paragraph"/>
              <w:spacing w:before="0" w:after="0"/>
              <w:ind w:left="0" w:firstLine="0"/>
              <w:rPr>
                <w:rFonts w:asciiTheme="minorHAnsi" w:hAnsiTheme="minorHAnsi" w:cstheme="minorHAnsi"/>
              </w:rPr>
            </w:pPr>
          </w:p>
        </w:tc>
        <w:tc>
          <w:tcPr>
            <w:tcW w:w="2690" w:type="dxa"/>
          </w:tcPr>
          <w:p w14:paraId="125C1AE0" w14:textId="77777777" w:rsidR="00C86B76" w:rsidRPr="005E6FDB" w:rsidRDefault="00C86B76" w:rsidP="00F64FE6">
            <w:pPr>
              <w:pStyle w:val="Paragraph"/>
              <w:spacing w:before="0" w:after="0"/>
              <w:ind w:left="0" w:firstLine="0"/>
              <w:rPr>
                <w:rFonts w:asciiTheme="minorHAnsi" w:hAnsiTheme="minorHAnsi" w:cstheme="minorHAnsi"/>
              </w:rPr>
            </w:pPr>
          </w:p>
        </w:tc>
      </w:tr>
    </w:tbl>
    <w:p w14:paraId="71A76325" w14:textId="37A4D318" w:rsidR="00A963B8" w:rsidRPr="005E6FDB" w:rsidRDefault="00A963B8">
      <w:pPr>
        <w:pStyle w:val="Heading1"/>
        <w:rPr>
          <w:lang w:val="en-US"/>
        </w:rPr>
        <w:pPrChange w:id="274" w:author="Grant Graham" w:date="2020-07-15T06:11:00Z">
          <w:pPr>
            <w:spacing w:before="100" w:beforeAutospacing="1" w:after="100" w:afterAutospacing="1" w:line="240" w:lineRule="auto"/>
            <w:outlineLvl w:val="0"/>
          </w:pPr>
        </w:pPrChange>
      </w:pPr>
      <w:bookmarkStart w:id="275" w:name="_Toc45524893"/>
      <w:bookmarkStart w:id="276" w:name="_Toc45686078"/>
      <w:r w:rsidRPr="005E6FDB">
        <w:rPr>
          <w:lang w:val="en-US"/>
        </w:rPr>
        <w:lastRenderedPageBreak/>
        <w:t>Play 4</w:t>
      </w:r>
      <w:bookmarkEnd w:id="275"/>
      <w:bookmarkEnd w:id="276"/>
    </w:p>
    <w:p w14:paraId="3D938844" w14:textId="3BD47778" w:rsidR="00A963B8" w:rsidRPr="005E6FDB" w:rsidRDefault="00A963B8">
      <w:pPr>
        <w:pStyle w:val="Heading2"/>
        <w:rPr>
          <w:lang w:val="en-US"/>
        </w:rPr>
        <w:pPrChange w:id="277" w:author="Grant Graham" w:date="2020-07-15T06:11:00Z">
          <w:pPr>
            <w:spacing w:before="100" w:beforeAutospacing="1" w:after="100" w:afterAutospacing="1" w:line="240" w:lineRule="auto"/>
            <w:outlineLvl w:val="1"/>
          </w:pPr>
        </w:pPrChange>
      </w:pPr>
      <w:bookmarkStart w:id="278" w:name="_Toc45524894"/>
      <w:bookmarkStart w:id="279" w:name="_Toc45686079"/>
      <w:r w:rsidRPr="005E6FDB">
        <w:rPr>
          <w:lang w:val="en-US"/>
        </w:rPr>
        <w:t>Ready, Refine, Sprint…</w:t>
      </w:r>
      <w:bookmarkEnd w:id="278"/>
      <w:bookmarkEnd w:id="279"/>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0B4C57" w:rsidRPr="005E6FDB" w14:paraId="6FEA2973" w14:textId="77777777" w:rsidTr="00C86B76">
        <w:tc>
          <w:tcPr>
            <w:tcW w:w="0" w:type="auto"/>
          </w:tcPr>
          <w:p w14:paraId="1F1B96FB" w14:textId="0E05E747" w:rsidR="000B4C57" w:rsidRPr="005E6FDB" w:rsidRDefault="000B4C57">
            <w:pPr>
              <w:rPr>
                <w:rFonts w:asciiTheme="minorHAnsi" w:hAnsiTheme="minorHAnsi" w:cstheme="minorHAnsi"/>
                <w:color w:val="0070C0"/>
                <w:sz w:val="24"/>
                <w:szCs w:val="24"/>
              </w:rPr>
              <w:pPrChange w:id="280"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007BE13F" w14:textId="326E546B" w:rsidR="000B4C57" w:rsidRPr="005E6FDB" w:rsidRDefault="000B4C57">
            <w:pPr>
              <w:rPr>
                <w:rFonts w:asciiTheme="minorHAnsi" w:hAnsiTheme="minorHAnsi" w:cstheme="minorHAnsi"/>
                <w:b/>
                <w:bCs/>
                <w:sz w:val="27"/>
                <w:szCs w:val="27"/>
                <w:lang w:val="en-US"/>
              </w:rPr>
              <w:pPrChange w:id="281" w:author="Grant Graham" w:date="2020-07-15T06:03:00Z">
                <w:pPr>
                  <w:spacing w:before="100" w:beforeAutospacing="1" w:after="100" w:afterAutospacing="1"/>
                  <w:outlineLvl w:val="2"/>
                </w:pPr>
              </w:pPrChange>
            </w:pPr>
            <w:bookmarkStart w:id="282" w:name="_Toc45633583"/>
            <w:r w:rsidRPr="005E6FDB">
              <w:rPr>
                <w:rFonts w:asciiTheme="minorHAnsi" w:hAnsiTheme="minorHAnsi" w:cstheme="minorHAnsi"/>
                <w:b/>
                <w:bCs/>
                <w:sz w:val="27"/>
                <w:szCs w:val="27"/>
                <w:lang w:val="en-US"/>
              </w:rPr>
              <w:t>Step 1: Develop a Release Plan</w:t>
            </w:r>
            <w:bookmarkEnd w:id="282"/>
          </w:p>
        </w:tc>
        <w:tc>
          <w:tcPr>
            <w:tcW w:w="2690" w:type="dxa"/>
            <w:shd w:val="clear" w:color="auto" w:fill="E2EFD9" w:themeFill="accent6" w:themeFillTint="33"/>
          </w:tcPr>
          <w:p w14:paraId="2B7CDAFF" w14:textId="260F4247" w:rsidR="000B4C57" w:rsidRPr="005E6FDB" w:rsidRDefault="000B4C57">
            <w:pPr>
              <w:rPr>
                <w:rFonts w:asciiTheme="minorHAnsi" w:hAnsiTheme="minorHAnsi" w:cstheme="minorHAnsi"/>
              </w:rPr>
              <w:pPrChange w:id="283"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0B4C57" w:rsidRPr="005E6FDB" w14:paraId="071FF921" w14:textId="77777777" w:rsidTr="00C86B76">
        <w:tc>
          <w:tcPr>
            <w:tcW w:w="0" w:type="auto"/>
          </w:tcPr>
          <w:p w14:paraId="05450AB1"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44B7E55E" w14:textId="5B82BBA3" w:rsidR="000B4C57" w:rsidRPr="005E6FDB" w:rsidRDefault="00C86B76" w:rsidP="000B4C57">
            <w:pPr>
              <w:pStyle w:val="Paragraph"/>
              <w:spacing w:before="0" w:after="0"/>
              <w:ind w:left="0" w:firstLine="0"/>
              <w:rPr>
                <w:rFonts w:asciiTheme="minorHAnsi" w:hAnsiTheme="minorHAnsi" w:cstheme="minorHAnsi"/>
              </w:rPr>
            </w:pPr>
            <w:del w:id="284" w:author="Grant Graham" w:date="2020-07-15T07:12:00Z">
              <w:r w:rsidDel="003E59DF">
                <w:rPr>
                  <w:rFonts w:asciiTheme="minorHAnsi" w:hAnsiTheme="minorHAnsi" w:cstheme="minorHAnsi"/>
                </w:rPr>
                <w:delText>Refined</w:delText>
              </w:r>
            </w:del>
            <w:ins w:id="285" w:author="Grant Graham" w:date="2020-07-15T07:12:00Z">
              <w:r w:rsidR="003E59DF">
                <w:rPr>
                  <w:rFonts w:asciiTheme="minorHAnsi" w:hAnsiTheme="minorHAnsi" w:cstheme="minorHAnsi"/>
                </w:rPr>
                <w:t>Has</w:t>
              </w:r>
            </w:ins>
            <w:del w:id="286" w:author="Grant Graham" w:date="2020-07-15T07:12:00Z">
              <w:r w:rsidDel="003E59DF">
                <w:rPr>
                  <w:rFonts w:asciiTheme="minorHAnsi" w:hAnsiTheme="minorHAnsi" w:cstheme="minorHAnsi"/>
                </w:rPr>
                <w:delText xml:space="preserve"> </w:delText>
              </w:r>
            </w:del>
            <w:ins w:id="287" w:author="Grant Graham" w:date="2020-07-15T07:12:00Z">
              <w:r w:rsidR="003E59DF">
                <w:rPr>
                  <w:rFonts w:asciiTheme="minorHAnsi" w:hAnsiTheme="minorHAnsi" w:cstheme="minorHAnsi"/>
                </w:rPr>
                <w:t xml:space="preserve"> </w:t>
              </w:r>
            </w:ins>
            <w:r>
              <w:rPr>
                <w:rFonts w:asciiTheme="minorHAnsi" w:hAnsiTheme="minorHAnsi" w:cstheme="minorHAnsi"/>
              </w:rPr>
              <w:t xml:space="preserve">the (initial) backlog </w:t>
            </w:r>
            <w:ins w:id="288" w:author="Grant Graham" w:date="2020-07-15T07:12:00Z">
              <w:r w:rsidR="003E59DF">
                <w:rPr>
                  <w:rFonts w:asciiTheme="minorHAnsi" w:hAnsiTheme="minorHAnsi" w:cstheme="minorHAnsi"/>
                </w:rPr>
                <w:t>been refined?</w:t>
              </w:r>
            </w:ins>
          </w:p>
        </w:tc>
        <w:tc>
          <w:tcPr>
            <w:tcW w:w="2690" w:type="dxa"/>
          </w:tcPr>
          <w:p w14:paraId="5DE72269"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111F2253" w14:textId="77777777" w:rsidTr="00C86B76">
        <w:tc>
          <w:tcPr>
            <w:tcW w:w="0" w:type="auto"/>
          </w:tcPr>
          <w:p w14:paraId="70A51870"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08A77C66" w14:textId="6BAC0726" w:rsidR="000B4C57" w:rsidRPr="005E6FDB" w:rsidRDefault="00C86B76" w:rsidP="000B4C57">
            <w:pPr>
              <w:pStyle w:val="Paragraph"/>
              <w:spacing w:before="0" w:after="0"/>
              <w:ind w:left="0" w:firstLine="0"/>
              <w:rPr>
                <w:rFonts w:asciiTheme="minorHAnsi" w:hAnsiTheme="minorHAnsi" w:cstheme="minorHAnsi"/>
              </w:rPr>
            </w:pPr>
            <w:del w:id="289" w:author="Grant Graham" w:date="2020-07-15T07:12:00Z">
              <w:r w:rsidDel="003E59DF">
                <w:rPr>
                  <w:rFonts w:asciiTheme="minorHAnsi" w:hAnsiTheme="minorHAnsi" w:cstheme="minorHAnsi"/>
                </w:rPr>
                <w:delText xml:space="preserve">Defined </w:delText>
              </w:r>
            </w:del>
            <w:ins w:id="290" w:author="Grant Graham" w:date="2020-07-15T07:12:00Z">
              <w:r w:rsidR="003E59DF">
                <w:rPr>
                  <w:rFonts w:asciiTheme="minorHAnsi" w:hAnsiTheme="minorHAnsi" w:cstheme="minorHAnsi"/>
                </w:rPr>
                <w:t xml:space="preserve">Has </w:t>
              </w:r>
            </w:ins>
            <w:r>
              <w:rPr>
                <w:rFonts w:asciiTheme="minorHAnsi" w:hAnsiTheme="minorHAnsi" w:cstheme="minorHAnsi"/>
              </w:rPr>
              <w:t>the product release schedule</w:t>
            </w:r>
            <w:ins w:id="291" w:author="Grant Graham" w:date="2020-07-15T07:12:00Z">
              <w:r w:rsidR="003E59DF">
                <w:rPr>
                  <w:rFonts w:asciiTheme="minorHAnsi" w:hAnsiTheme="minorHAnsi" w:cstheme="minorHAnsi"/>
                </w:rPr>
                <w:t xml:space="preserve"> been defined?</w:t>
              </w:r>
            </w:ins>
          </w:p>
        </w:tc>
        <w:tc>
          <w:tcPr>
            <w:tcW w:w="2690" w:type="dxa"/>
          </w:tcPr>
          <w:p w14:paraId="1C5C0456"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32E5183A" w14:textId="77777777" w:rsidTr="00C86B76">
        <w:tc>
          <w:tcPr>
            <w:tcW w:w="0" w:type="auto"/>
          </w:tcPr>
          <w:p w14:paraId="72747DC6"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7A0A1AE6" w14:textId="46D437E9" w:rsidR="000B4C57" w:rsidRPr="005E6FDB" w:rsidRDefault="003E59DF" w:rsidP="000B4C57">
            <w:pPr>
              <w:pStyle w:val="Paragraph"/>
              <w:spacing w:before="0" w:after="0"/>
              <w:ind w:left="0" w:firstLine="0"/>
              <w:rPr>
                <w:rFonts w:asciiTheme="minorHAnsi" w:hAnsiTheme="minorHAnsi" w:cstheme="minorHAnsi"/>
              </w:rPr>
            </w:pPr>
            <w:ins w:id="292" w:author="Grant Graham" w:date="2020-07-15T07:12:00Z">
              <w:r>
                <w:rPr>
                  <w:rFonts w:asciiTheme="minorHAnsi" w:hAnsiTheme="minorHAnsi" w:cstheme="minorHAnsi"/>
                </w:rPr>
                <w:t xml:space="preserve">Have all </w:t>
              </w:r>
            </w:ins>
            <w:del w:id="293" w:author="Grant Graham" w:date="2020-07-15T07:12:00Z">
              <w:r w:rsidR="00C86B76" w:rsidDel="003E59DF">
                <w:rPr>
                  <w:rFonts w:asciiTheme="minorHAnsi" w:hAnsiTheme="minorHAnsi" w:cstheme="minorHAnsi"/>
                </w:rPr>
                <w:delText xml:space="preserve">Documented </w:delText>
              </w:r>
            </w:del>
            <w:r w:rsidR="00C86B76">
              <w:rPr>
                <w:rFonts w:asciiTheme="minorHAnsi" w:hAnsiTheme="minorHAnsi" w:cstheme="minorHAnsi"/>
              </w:rPr>
              <w:t>dependencies</w:t>
            </w:r>
            <w:ins w:id="294" w:author="Grant Graham" w:date="2020-07-15T07:12:00Z">
              <w:r>
                <w:rPr>
                  <w:rFonts w:asciiTheme="minorHAnsi" w:hAnsiTheme="minorHAnsi" w:cstheme="minorHAnsi"/>
                </w:rPr>
                <w:t xml:space="preserve"> been documented?</w:t>
              </w:r>
            </w:ins>
          </w:p>
        </w:tc>
        <w:tc>
          <w:tcPr>
            <w:tcW w:w="2690" w:type="dxa"/>
          </w:tcPr>
          <w:p w14:paraId="70B6E110"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69CFAC07" w14:textId="77777777" w:rsidTr="00C86B76">
        <w:tc>
          <w:tcPr>
            <w:tcW w:w="0" w:type="auto"/>
          </w:tcPr>
          <w:p w14:paraId="19DF34D3"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22FA4EA2" w14:textId="0310BFCE" w:rsidR="000B4C57" w:rsidRPr="005E6FDB" w:rsidRDefault="000B4C57" w:rsidP="000B4C57">
            <w:pPr>
              <w:pStyle w:val="Paragraph"/>
              <w:spacing w:before="0" w:after="0"/>
              <w:ind w:left="0" w:firstLine="0"/>
              <w:rPr>
                <w:rFonts w:asciiTheme="minorHAnsi" w:hAnsiTheme="minorHAnsi" w:cstheme="minorHAnsi"/>
              </w:rPr>
            </w:pPr>
          </w:p>
        </w:tc>
        <w:tc>
          <w:tcPr>
            <w:tcW w:w="2690" w:type="dxa"/>
          </w:tcPr>
          <w:p w14:paraId="77A7575E"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4F15088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6A3D1B" w14:textId="77777777" w:rsidR="000B4C57" w:rsidRPr="005E6FDB" w:rsidRDefault="000B4C57">
            <w:pPr>
              <w:rPr>
                <w:rFonts w:asciiTheme="minorHAnsi" w:hAnsiTheme="minorHAnsi" w:cstheme="minorHAnsi"/>
                <w:color w:val="0070C0"/>
                <w:sz w:val="24"/>
                <w:szCs w:val="24"/>
              </w:rPr>
              <w:pPrChange w:id="295"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7B718B0" w14:textId="089AC0AE" w:rsidR="000B4C57" w:rsidRPr="005E6FDB" w:rsidRDefault="000B4C57">
            <w:pPr>
              <w:rPr>
                <w:rFonts w:asciiTheme="minorHAnsi" w:hAnsiTheme="minorHAnsi" w:cstheme="minorHAnsi"/>
                <w:b/>
                <w:bCs/>
                <w:sz w:val="27"/>
                <w:szCs w:val="27"/>
                <w:lang w:val="en-US"/>
              </w:rPr>
              <w:pPrChange w:id="296" w:author="Grant Graham" w:date="2020-07-15T06:03:00Z">
                <w:pPr>
                  <w:spacing w:before="100" w:beforeAutospacing="1" w:after="100" w:afterAutospacing="1"/>
                  <w:outlineLvl w:val="2"/>
                </w:pPr>
              </w:pPrChange>
            </w:pPr>
            <w:bookmarkStart w:id="297" w:name="_Toc45633584"/>
            <w:r w:rsidRPr="005E6FDB">
              <w:rPr>
                <w:rFonts w:asciiTheme="minorHAnsi" w:hAnsiTheme="minorHAnsi" w:cstheme="minorHAnsi"/>
                <w:b/>
                <w:bCs/>
                <w:sz w:val="27"/>
                <w:szCs w:val="27"/>
                <w:lang w:val="en-US"/>
              </w:rPr>
              <w:t>Step 2: Develop Your Conceptual Architecture</w:t>
            </w:r>
            <w:bookmarkEnd w:id="297"/>
          </w:p>
        </w:tc>
        <w:tc>
          <w:tcPr>
            <w:tcW w:w="2690" w:type="dxa"/>
            <w:shd w:val="clear" w:color="auto" w:fill="E2EFD9" w:themeFill="accent6" w:themeFillTint="33"/>
          </w:tcPr>
          <w:p w14:paraId="763AF6A5" w14:textId="77777777" w:rsidR="000B4C57" w:rsidRPr="005E6FDB" w:rsidRDefault="000B4C57">
            <w:pPr>
              <w:rPr>
                <w:rFonts w:asciiTheme="minorHAnsi" w:hAnsiTheme="minorHAnsi" w:cstheme="minorHAnsi"/>
                <w:b/>
              </w:rPr>
              <w:pPrChange w:id="298"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0B4C57" w:rsidRPr="005E6FDB" w14:paraId="7B70260E"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DDC370B"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Pr>
          <w:p w14:paraId="66ECA87B" w14:textId="67744D68" w:rsidR="000B4C57" w:rsidRPr="005E6FDB" w:rsidRDefault="003E59DF" w:rsidP="000B4C57">
            <w:pPr>
              <w:pStyle w:val="Paragraph"/>
              <w:spacing w:before="0" w:after="0"/>
              <w:ind w:left="0" w:firstLine="0"/>
              <w:rPr>
                <w:rFonts w:asciiTheme="minorHAnsi" w:hAnsiTheme="minorHAnsi" w:cstheme="minorHAnsi"/>
              </w:rPr>
            </w:pPr>
            <w:ins w:id="299" w:author="Grant Graham" w:date="2020-07-15T07:12:00Z">
              <w:r>
                <w:rPr>
                  <w:rFonts w:asciiTheme="minorHAnsi" w:hAnsiTheme="minorHAnsi" w:cstheme="minorHAnsi"/>
                </w:rPr>
                <w:t xml:space="preserve">Have </w:t>
              </w:r>
            </w:ins>
            <w:del w:id="300" w:author="Grant Graham" w:date="2020-07-15T07:13:00Z">
              <w:r w:rsidR="00C86B76" w:rsidDel="003E59DF">
                <w:rPr>
                  <w:rFonts w:asciiTheme="minorHAnsi" w:hAnsiTheme="minorHAnsi" w:cstheme="minorHAnsi"/>
                </w:rPr>
                <w:delText xml:space="preserve">Developed and document </w:delText>
              </w:r>
            </w:del>
            <w:r w:rsidR="00C86B76">
              <w:rPr>
                <w:rFonts w:asciiTheme="minorHAnsi" w:hAnsiTheme="minorHAnsi" w:cstheme="minorHAnsi"/>
              </w:rPr>
              <w:t>the system architecture, components and relationships</w:t>
            </w:r>
            <w:ins w:id="301" w:author="Grant Graham" w:date="2020-07-15T07:13:00Z">
              <w:r>
                <w:rPr>
                  <w:rFonts w:asciiTheme="minorHAnsi" w:hAnsiTheme="minorHAnsi" w:cstheme="minorHAnsi"/>
                </w:rPr>
                <w:t xml:space="preserve"> been developed and documented?</w:t>
              </w:r>
            </w:ins>
          </w:p>
        </w:tc>
        <w:tc>
          <w:tcPr>
            <w:tcW w:w="2690" w:type="dxa"/>
          </w:tcPr>
          <w:p w14:paraId="200859F7"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1460FF7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CD01614"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5EBD622" w14:textId="77777777" w:rsidR="000B4C57" w:rsidRPr="005E6FDB" w:rsidRDefault="000B4C57" w:rsidP="000B4C57">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13829A2A"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28220379"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8EE557D" w14:textId="0FD00D27" w:rsidR="000B4C57" w:rsidRPr="005E6FDB" w:rsidRDefault="000B4C57">
            <w:pPr>
              <w:rPr>
                <w:rFonts w:asciiTheme="minorHAnsi" w:hAnsiTheme="minorHAnsi" w:cstheme="minorHAnsi"/>
                <w:color w:val="0070C0"/>
                <w:sz w:val="24"/>
                <w:szCs w:val="24"/>
              </w:rPr>
              <w:pPrChange w:id="302"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A525A99" w14:textId="15BDA454" w:rsidR="000B4C57" w:rsidRPr="005E6FDB" w:rsidRDefault="005E6FDB">
            <w:pPr>
              <w:rPr>
                <w:rFonts w:asciiTheme="minorHAnsi" w:hAnsiTheme="minorHAnsi" w:cstheme="minorHAnsi"/>
                <w:b/>
                <w:bCs/>
                <w:sz w:val="27"/>
                <w:szCs w:val="27"/>
                <w:lang w:val="en-US"/>
              </w:rPr>
              <w:pPrChange w:id="303" w:author="Grant Graham" w:date="2020-07-15T06:03:00Z">
                <w:pPr>
                  <w:spacing w:before="100" w:beforeAutospacing="1" w:after="100" w:afterAutospacing="1"/>
                  <w:outlineLvl w:val="2"/>
                </w:pPr>
              </w:pPrChange>
            </w:pPr>
            <w:bookmarkStart w:id="304" w:name="_Toc45633585"/>
            <w:r w:rsidRPr="005E6FDB">
              <w:rPr>
                <w:rFonts w:asciiTheme="minorHAnsi" w:hAnsiTheme="minorHAnsi" w:cstheme="minorHAnsi"/>
                <w:b/>
                <w:bCs/>
                <w:sz w:val="27"/>
                <w:szCs w:val="27"/>
                <w:lang w:val="en-US"/>
              </w:rPr>
              <w:t>Step 3: Adhere to Modern Application Principles</w:t>
            </w:r>
            <w:bookmarkEnd w:id="304"/>
          </w:p>
        </w:tc>
        <w:tc>
          <w:tcPr>
            <w:tcW w:w="2690" w:type="dxa"/>
            <w:tcBorders>
              <w:bottom w:val="single" w:sz="4" w:space="0" w:color="auto"/>
            </w:tcBorders>
            <w:shd w:val="clear" w:color="auto" w:fill="E2EFD9" w:themeFill="accent6" w:themeFillTint="33"/>
          </w:tcPr>
          <w:p w14:paraId="246A96A5" w14:textId="56B44E9D" w:rsidR="000B4C57" w:rsidRPr="005E6FDB" w:rsidRDefault="000B4C57">
            <w:pPr>
              <w:rPr>
                <w:rFonts w:asciiTheme="minorHAnsi" w:hAnsiTheme="minorHAnsi" w:cstheme="minorHAnsi"/>
              </w:rPr>
              <w:pPrChange w:id="305"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0B4C57" w:rsidRPr="005E6FDB" w14:paraId="45B3E49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040BD8E"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EB4AF61" w14:textId="7B064382" w:rsidR="000B4C57" w:rsidRPr="005E6FDB" w:rsidRDefault="00C86B76" w:rsidP="000B4C57">
            <w:pPr>
              <w:pStyle w:val="Paragraph"/>
              <w:spacing w:before="0" w:after="0"/>
              <w:ind w:left="0" w:firstLine="0"/>
              <w:rPr>
                <w:rFonts w:asciiTheme="minorHAnsi" w:hAnsiTheme="minorHAnsi" w:cstheme="minorHAnsi"/>
              </w:rPr>
            </w:pPr>
            <w:del w:id="306" w:author="Grant Graham" w:date="2020-07-15T07:14:00Z">
              <w:r w:rsidDel="003E59DF">
                <w:rPr>
                  <w:rFonts w:asciiTheme="minorHAnsi" w:hAnsiTheme="minorHAnsi" w:cstheme="minorHAnsi"/>
                </w:rPr>
                <w:delText>The project is cloud based or cloud ready</w:delText>
              </w:r>
            </w:del>
            <w:ins w:id="307" w:author="Grant Graham" w:date="2020-07-15T07:14:00Z">
              <w:r w:rsidR="003E59DF">
                <w:rPr>
                  <w:rFonts w:asciiTheme="minorHAnsi" w:hAnsiTheme="minorHAnsi" w:cstheme="minorHAnsi"/>
                </w:rPr>
                <w:t>Is the project cloud-based or cloud ready?</w:t>
              </w:r>
            </w:ins>
          </w:p>
        </w:tc>
        <w:tc>
          <w:tcPr>
            <w:tcW w:w="2690" w:type="dxa"/>
            <w:tcBorders>
              <w:bottom w:val="single" w:sz="4" w:space="0" w:color="auto"/>
            </w:tcBorders>
          </w:tcPr>
          <w:p w14:paraId="04B8EEF5"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3A8C5F02"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B9966E5"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70D4A43" w14:textId="3BA60DC4" w:rsidR="000B4C57" w:rsidRPr="003E59DF" w:rsidRDefault="00C86B76" w:rsidP="000B4C57">
            <w:pPr>
              <w:pStyle w:val="Paragraph"/>
              <w:spacing w:before="0" w:after="0"/>
              <w:ind w:left="0" w:firstLine="0"/>
              <w:rPr>
                <w:rFonts w:asciiTheme="minorHAnsi" w:hAnsiTheme="minorHAnsi" w:cstheme="minorHAnsi"/>
              </w:rPr>
            </w:pPr>
            <w:del w:id="308" w:author="Grant Graham" w:date="2020-07-15T07:15:00Z">
              <w:r w:rsidRPr="003E59DF" w:rsidDel="003E59DF">
                <w:rPr>
                  <w:rFonts w:asciiTheme="minorHAnsi" w:hAnsiTheme="minorHAnsi" w:cstheme="minorHAnsi"/>
                </w:rPr>
                <w:delText xml:space="preserve">The solution is being developed to conform to  </w:delText>
              </w:r>
              <w:r w:rsidR="00334594" w:rsidRPr="003E59DF" w:rsidDel="003E59DF">
                <w:rPr>
                  <w:rFonts w:asciiTheme="minorHAnsi" w:hAnsiTheme="minorHAnsi" w:cstheme="minorHAnsi"/>
                  <w:lang w:eastAsia="en-US"/>
                  <w:rPrChange w:id="309" w:author="Grant Graham" w:date="2020-07-15T07:15:00Z">
                    <w:rPr>
                      <w:lang w:eastAsia="en-US"/>
                    </w:rPr>
                  </w:rPrChange>
                </w:rPr>
                <w:fldChar w:fldCharType="begin"/>
              </w:r>
              <w:r w:rsidR="00334594" w:rsidRPr="003E59DF" w:rsidDel="003E59DF">
                <w:rPr>
                  <w:rFonts w:asciiTheme="minorHAnsi" w:hAnsiTheme="minorHAnsi" w:cstheme="minorHAnsi"/>
                  <w:rPrChange w:id="310" w:author="Grant Graham" w:date="2020-07-15T07:15:00Z">
                    <w:rPr/>
                  </w:rPrChange>
                </w:rPr>
                <w:delInstrText xml:space="preserve"> HYPERLINK "https://en.wikipedia.org/wiki/Twelve-Factor_App_methodology" \t "_blank" </w:delInstrText>
              </w:r>
              <w:r w:rsidR="00334594" w:rsidRPr="003E59DF" w:rsidDel="003E59DF">
                <w:rPr>
                  <w:rFonts w:asciiTheme="minorHAnsi" w:hAnsiTheme="minorHAnsi" w:cstheme="minorHAnsi"/>
                  <w:lang w:eastAsia="en-US"/>
                  <w:rPrChange w:id="311" w:author="Grant Graham" w:date="2020-07-15T07:15:00Z">
                    <w:rPr>
                      <w:rFonts w:asciiTheme="minorHAnsi" w:hAnsiTheme="minorHAnsi" w:cstheme="minorHAnsi"/>
                      <w:color w:val="0000FF"/>
                      <w:sz w:val="24"/>
                      <w:szCs w:val="24"/>
                      <w:u w:val="single"/>
                      <w:lang w:val="en-US"/>
                    </w:rPr>
                  </w:rPrChange>
                </w:rPr>
                <w:fldChar w:fldCharType="separate"/>
              </w:r>
              <w:r w:rsidRPr="003E59DF" w:rsidDel="003E59DF">
                <w:rPr>
                  <w:rFonts w:asciiTheme="minorHAnsi" w:hAnsiTheme="minorHAnsi" w:cstheme="minorHAnsi"/>
                  <w:color w:val="0000FF"/>
                  <w:u w:val="single"/>
                  <w:lang w:val="en-US"/>
                  <w:rPrChange w:id="312" w:author="Grant Graham" w:date="2020-07-15T07:15:00Z">
                    <w:rPr>
                      <w:rFonts w:asciiTheme="minorHAnsi" w:hAnsiTheme="minorHAnsi" w:cstheme="minorHAnsi"/>
                      <w:color w:val="0000FF"/>
                      <w:sz w:val="24"/>
                      <w:szCs w:val="24"/>
                      <w:u w:val="single"/>
                      <w:lang w:val="en-US"/>
                    </w:rPr>
                  </w:rPrChange>
                </w:rPr>
                <w:delText>12 factor</w:delText>
              </w:r>
              <w:r w:rsidR="00334594" w:rsidRPr="003E59DF" w:rsidDel="003E59DF">
                <w:rPr>
                  <w:rFonts w:asciiTheme="minorHAnsi" w:hAnsiTheme="minorHAnsi" w:cstheme="minorHAnsi"/>
                  <w:color w:val="0000FF"/>
                  <w:u w:val="single"/>
                  <w:lang w:val="en-US" w:eastAsia="en-US"/>
                  <w:rPrChange w:id="313" w:author="Grant Graham" w:date="2020-07-15T07:15:00Z">
                    <w:rPr>
                      <w:rFonts w:asciiTheme="minorHAnsi" w:hAnsiTheme="minorHAnsi" w:cstheme="minorHAnsi"/>
                      <w:color w:val="0000FF"/>
                      <w:sz w:val="24"/>
                      <w:szCs w:val="24"/>
                      <w:u w:val="single"/>
                      <w:lang w:val="en-US"/>
                    </w:rPr>
                  </w:rPrChange>
                </w:rPr>
                <w:fldChar w:fldCharType="end"/>
              </w:r>
            </w:del>
            <w:ins w:id="314" w:author="Grant Graham" w:date="2020-07-15T07:15:00Z">
              <w:r w:rsidR="003E59DF">
                <w:rPr>
                  <w:rFonts w:asciiTheme="minorHAnsi" w:hAnsiTheme="minorHAnsi" w:cstheme="minorHAnsi"/>
                </w:rPr>
                <w:t xml:space="preserve">Is the solution conforming to the </w:t>
              </w:r>
            </w:ins>
            <w:ins w:id="315" w:author="Grant Graham" w:date="2020-07-15T07:16:00Z">
              <w:r w:rsidR="003E59DF">
                <w:rPr>
                  <w:rFonts w:asciiTheme="minorHAnsi" w:hAnsiTheme="minorHAnsi" w:cstheme="minorHAnsi"/>
                </w:rPr>
                <w:fldChar w:fldCharType="begin"/>
              </w:r>
              <w:r w:rsidR="003E59DF">
                <w:rPr>
                  <w:rFonts w:asciiTheme="minorHAnsi" w:hAnsiTheme="minorHAnsi" w:cstheme="minorHAnsi"/>
                </w:rPr>
                <w:instrText xml:space="preserve"> HYPERLINK "https://12factor.net/" </w:instrText>
              </w:r>
              <w:r w:rsidR="003E59DF">
                <w:rPr>
                  <w:rFonts w:asciiTheme="minorHAnsi" w:hAnsiTheme="minorHAnsi" w:cstheme="minorHAnsi"/>
                </w:rPr>
                <w:fldChar w:fldCharType="separate"/>
              </w:r>
              <w:r w:rsidR="003E59DF" w:rsidRPr="003E59DF">
                <w:rPr>
                  <w:rStyle w:val="Hyperlink"/>
                  <w:rFonts w:asciiTheme="minorHAnsi" w:hAnsiTheme="minorHAnsi" w:cstheme="minorHAnsi"/>
                </w:rPr>
                <w:t>12 factors application methodology</w:t>
              </w:r>
              <w:r w:rsidR="003E59DF">
                <w:rPr>
                  <w:rFonts w:asciiTheme="minorHAnsi" w:hAnsiTheme="minorHAnsi" w:cstheme="minorHAnsi"/>
                </w:rPr>
                <w:fldChar w:fldCharType="end"/>
              </w:r>
              <w:r w:rsidR="003E59DF">
                <w:rPr>
                  <w:rFonts w:asciiTheme="minorHAnsi" w:hAnsiTheme="minorHAnsi" w:cstheme="minorHAnsi"/>
                </w:rPr>
                <w:t>?</w:t>
              </w:r>
            </w:ins>
          </w:p>
        </w:tc>
        <w:tc>
          <w:tcPr>
            <w:tcW w:w="2690" w:type="dxa"/>
            <w:tcBorders>
              <w:bottom w:val="single" w:sz="4" w:space="0" w:color="auto"/>
            </w:tcBorders>
          </w:tcPr>
          <w:p w14:paraId="33E6DBD6"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580DB743"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D469745"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82623BC" w14:textId="77777777" w:rsidR="000B4C57" w:rsidRPr="005E6FDB" w:rsidRDefault="000B4C57" w:rsidP="000B4C57">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A35ABD4"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754A5B3B"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D0BFEA8" w14:textId="77777777" w:rsidR="000B4C57" w:rsidRPr="005E6FDB" w:rsidRDefault="000B4C57">
            <w:pPr>
              <w:rPr>
                <w:rFonts w:asciiTheme="minorHAnsi" w:hAnsiTheme="minorHAnsi" w:cstheme="minorHAnsi"/>
                <w:color w:val="0070C0"/>
                <w:sz w:val="24"/>
                <w:szCs w:val="24"/>
              </w:rPr>
              <w:pPrChange w:id="316"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1035538B" w14:textId="5509E8E3" w:rsidR="000B4C57" w:rsidRPr="005E6FDB" w:rsidRDefault="005E6FDB">
            <w:pPr>
              <w:rPr>
                <w:rFonts w:asciiTheme="minorHAnsi" w:hAnsiTheme="minorHAnsi" w:cstheme="minorHAnsi"/>
                <w:b/>
                <w:bCs/>
                <w:sz w:val="27"/>
                <w:szCs w:val="27"/>
                <w:lang w:val="en-US"/>
              </w:rPr>
              <w:pPrChange w:id="317" w:author="Grant Graham" w:date="2020-07-15T06:03:00Z">
                <w:pPr>
                  <w:spacing w:before="100" w:beforeAutospacing="1" w:after="100" w:afterAutospacing="1"/>
                  <w:outlineLvl w:val="2"/>
                </w:pPr>
              </w:pPrChange>
            </w:pPr>
            <w:bookmarkStart w:id="318" w:name="_Toc45633586"/>
            <w:r w:rsidRPr="005E6FDB">
              <w:rPr>
                <w:rFonts w:asciiTheme="minorHAnsi" w:hAnsiTheme="minorHAnsi" w:cstheme="minorHAnsi"/>
                <w:b/>
                <w:bCs/>
                <w:sz w:val="27"/>
                <w:szCs w:val="27"/>
                <w:lang w:val="en-US"/>
              </w:rPr>
              <w:t>Step 4: Set up Your Technical Infrastructure</w:t>
            </w:r>
            <w:bookmarkEnd w:id="318"/>
          </w:p>
        </w:tc>
        <w:tc>
          <w:tcPr>
            <w:tcW w:w="2690" w:type="dxa"/>
            <w:tcBorders>
              <w:bottom w:val="single" w:sz="4" w:space="0" w:color="auto"/>
            </w:tcBorders>
            <w:shd w:val="clear" w:color="auto" w:fill="E2EFD9" w:themeFill="accent6" w:themeFillTint="33"/>
          </w:tcPr>
          <w:p w14:paraId="68D2AD2C" w14:textId="77777777" w:rsidR="000B4C57" w:rsidRPr="005E6FDB" w:rsidRDefault="000B4C57">
            <w:pPr>
              <w:rPr>
                <w:rFonts w:asciiTheme="minorHAnsi" w:hAnsiTheme="minorHAnsi" w:cstheme="minorHAnsi"/>
              </w:rPr>
              <w:pPrChange w:id="319"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0B4C57" w:rsidRPr="005E6FDB" w14:paraId="5F8AD835"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AE7473"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5B61BFB" w14:textId="23C734F8" w:rsidR="000B4C57" w:rsidRPr="005E6FDB" w:rsidRDefault="00461181" w:rsidP="000B4C57">
            <w:pPr>
              <w:pStyle w:val="Paragraph"/>
              <w:spacing w:before="0" w:after="0"/>
              <w:ind w:left="0" w:firstLine="0"/>
              <w:rPr>
                <w:rFonts w:asciiTheme="minorHAnsi" w:hAnsiTheme="minorHAnsi" w:cstheme="minorHAnsi"/>
              </w:rPr>
            </w:pPr>
            <w:ins w:id="320" w:author="Grant Graham" w:date="2020-07-15T07:17:00Z">
              <w:r>
                <w:rPr>
                  <w:rFonts w:asciiTheme="minorHAnsi" w:hAnsiTheme="minorHAnsi" w:cstheme="minorHAnsi"/>
                </w:rPr>
                <w:t>Does the</w:t>
              </w:r>
            </w:ins>
            <w:del w:id="321" w:author="Grant Graham" w:date="2020-07-15T07:17:00Z">
              <w:r w:rsidR="00C86B76" w:rsidDel="00461181">
                <w:rPr>
                  <w:rFonts w:asciiTheme="minorHAnsi" w:hAnsiTheme="minorHAnsi" w:cstheme="minorHAnsi"/>
                </w:rPr>
                <w:delText>The</w:delText>
              </w:r>
            </w:del>
            <w:r w:rsidR="00C86B76">
              <w:rPr>
                <w:rFonts w:asciiTheme="minorHAnsi" w:hAnsiTheme="minorHAnsi" w:cstheme="minorHAnsi"/>
              </w:rPr>
              <w:t xml:space="preserve"> team ha</w:t>
            </w:r>
            <w:del w:id="322" w:author="Grant Graham" w:date="2020-07-15T07:17:00Z">
              <w:r w:rsidR="00C86B76" w:rsidDel="00461181">
                <w:rPr>
                  <w:rFonts w:asciiTheme="minorHAnsi" w:hAnsiTheme="minorHAnsi" w:cstheme="minorHAnsi"/>
                </w:rPr>
                <w:delText>s</w:delText>
              </w:r>
            </w:del>
            <w:ins w:id="323" w:author="Grant Graham" w:date="2020-07-15T07:17:00Z">
              <w:r>
                <w:rPr>
                  <w:rFonts w:asciiTheme="minorHAnsi" w:hAnsiTheme="minorHAnsi" w:cstheme="minorHAnsi"/>
                </w:rPr>
                <w:t>ve</w:t>
              </w:r>
            </w:ins>
            <w:r w:rsidR="00C86B76">
              <w:rPr>
                <w:rFonts w:asciiTheme="minorHAnsi" w:hAnsiTheme="minorHAnsi" w:cstheme="minorHAnsi"/>
              </w:rPr>
              <w:t xml:space="preserve"> IDs and access rights to all required systems</w:t>
            </w:r>
            <w:ins w:id="324" w:author="Grant Graham" w:date="2020-07-15T07:17:00Z">
              <w:r>
                <w:rPr>
                  <w:rFonts w:asciiTheme="minorHAnsi" w:hAnsiTheme="minorHAnsi" w:cstheme="minorHAnsi"/>
                </w:rPr>
                <w:t>?</w:t>
              </w:r>
            </w:ins>
          </w:p>
        </w:tc>
        <w:tc>
          <w:tcPr>
            <w:tcW w:w="2690" w:type="dxa"/>
            <w:tcBorders>
              <w:bottom w:val="single" w:sz="4" w:space="0" w:color="auto"/>
            </w:tcBorders>
          </w:tcPr>
          <w:p w14:paraId="465C5738" w14:textId="77777777" w:rsidR="000B4C57" w:rsidRPr="005E6FDB" w:rsidRDefault="000B4C57" w:rsidP="000B4C57">
            <w:pPr>
              <w:pStyle w:val="Paragraph"/>
              <w:spacing w:before="0" w:after="0"/>
              <w:ind w:left="0" w:firstLine="0"/>
              <w:rPr>
                <w:rFonts w:asciiTheme="minorHAnsi" w:hAnsiTheme="minorHAnsi" w:cstheme="minorHAnsi"/>
              </w:rPr>
            </w:pPr>
          </w:p>
        </w:tc>
      </w:tr>
      <w:tr w:rsidR="000B4C57" w:rsidRPr="005E6FDB" w14:paraId="6C90AD17"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7092E5" w14:textId="77777777" w:rsidR="000B4C57" w:rsidRPr="005E6FDB" w:rsidRDefault="000B4C57"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F525FC0" w14:textId="6227AF77" w:rsidR="00C86B76" w:rsidRDefault="00461181" w:rsidP="00C86B76">
            <w:pPr>
              <w:pStyle w:val="Paragraph"/>
              <w:spacing w:before="0" w:after="0"/>
              <w:ind w:left="0" w:firstLine="0"/>
              <w:rPr>
                <w:rFonts w:asciiTheme="minorHAnsi" w:hAnsiTheme="minorHAnsi" w:cstheme="minorHAnsi"/>
              </w:rPr>
            </w:pPr>
            <w:ins w:id="325" w:author="Grant Graham" w:date="2020-07-15T07:17:00Z">
              <w:r>
                <w:rPr>
                  <w:rFonts w:asciiTheme="minorHAnsi" w:hAnsiTheme="minorHAnsi" w:cstheme="minorHAnsi"/>
                </w:rPr>
                <w:t>Has t</w:t>
              </w:r>
            </w:ins>
            <w:del w:id="326" w:author="Grant Graham" w:date="2020-07-15T07:17:00Z">
              <w:r w:rsidR="00C86B76" w:rsidDel="00461181">
                <w:rPr>
                  <w:rFonts w:asciiTheme="minorHAnsi" w:hAnsiTheme="minorHAnsi" w:cstheme="minorHAnsi"/>
                </w:rPr>
                <w:delText>T</w:delText>
              </w:r>
            </w:del>
            <w:r w:rsidR="00C86B76">
              <w:rPr>
                <w:rFonts w:asciiTheme="minorHAnsi" w:hAnsiTheme="minorHAnsi" w:cstheme="minorHAnsi"/>
              </w:rPr>
              <w:t xml:space="preserve">he </w:t>
            </w:r>
            <w:proofErr w:type="gramStart"/>
            <w:r w:rsidR="00C86B76">
              <w:rPr>
                <w:rFonts w:asciiTheme="minorHAnsi" w:hAnsiTheme="minorHAnsi" w:cstheme="minorHAnsi"/>
              </w:rPr>
              <w:t>team</w:t>
            </w:r>
            <w:proofErr w:type="gramEnd"/>
            <w:r w:rsidR="00C86B76">
              <w:rPr>
                <w:rFonts w:asciiTheme="minorHAnsi" w:hAnsiTheme="minorHAnsi" w:cstheme="minorHAnsi"/>
              </w:rPr>
              <w:t xml:space="preserve"> communication channel </w:t>
            </w:r>
            <w:del w:id="327" w:author="Grant Graham" w:date="2020-07-15T07:17:00Z">
              <w:r w:rsidR="00C86B76" w:rsidDel="00461181">
                <w:rPr>
                  <w:rFonts w:asciiTheme="minorHAnsi" w:hAnsiTheme="minorHAnsi" w:cstheme="minorHAnsi"/>
                </w:rPr>
                <w:delText xml:space="preserve">has </w:delText>
              </w:r>
            </w:del>
            <w:r w:rsidR="00C86B76">
              <w:rPr>
                <w:rFonts w:asciiTheme="minorHAnsi" w:hAnsiTheme="minorHAnsi" w:cstheme="minorHAnsi"/>
              </w:rPr>
              <w:t>been defined and set up</w:t>
            </w:r>
          </w:p>
          <w:p w14:paraId="50C03721" w14:textId="27834046" w:rsidR="000B4C57" w:rsidRPr="005E6FDB" w:rsidRDefault="00C86B76" w:rsidP="00C86B76">
            <w:pPr>
              <w:pStyle w:val="Paragraph"/>
              <w:spacing w:before="0" w:after="0"/>
              <w:ind w:left="0" w:firstLine="0"/>
              <w:rPr>
                <w:rFonts w:asciiTheme="minorHAnsi" w:hAnsiTheme="minorHAnsi" w:cstheme="minorHAnsi"/>
              </w:rPr>
            </w:pPr>
            <w:r>
              <w:rPr>
                <w:rFonts w:asciiTheme="minorHAnsi" w:hAnsiTheme="minorHAnsi" w:cstheme="minorHAnsi"/>
              </w:rPr>
              <w:t xml:space="preserve"> (ex: MS-teams/ Rocketchat/ Slack)</w:t>
            </w:r>
            <w:ins w:id="328" w:author="Grant Graham" w:date="2020-07-15T07:17:00Z">
              <w:r w:rsidR="00461181">
                <w:rPr>
                  <w:rFonts w:asciiTheme="minorHAnsi" w:hAnsiTheme="minorHAnsi" w:cstheme="minorHAnsi"/>
                </w:rPr>
                <w:t>?</w:t>
              </w:r>
            </w:ins>
          </w:p>
        </w:tc>
        <w:tc>
          <w:tcPr>
            <w:tcW w:w="2690" w:type="dxa"/>
            <w:tcBorders>
              <w:bottom w:val="single" w:sz="4" w:space="0" w:color="auto"/>
            </w:tcBorders>
          </w:tcPr>
          <w:p w14:paraId="790FC1F4" w14:textId="77777777" w:rsidR="000B4C57" w:rsidRPr="005E6FDB" w:rsidRDefault="000B4C57" w:rsidP="000B4C57">
            <w:pPr>
              <w:pStyle w:val="Paragraph"/>
              <w:spacing w:before="0" w:after="0"/>
              <w:ind w:left="0" w:firstLine="0"/>
              <w:rPr>
                <w:rFonts w:asciiTheme="minorHAnsi" w:hAnsiTheme="minorHAnsi" w:cstheme="minorHAnsi"/>
              </w:rPr>
            </w:pPr>
          </w:p>
        </w:tc>
      </w:tr>
      <w:tr w:rsidR="00C86B76" w:rsidRPr="005E6FDB" w14:paraId="5E9DD512"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A7DBCE3" w14:textId="77777777" w:rsidR="00C86B76" w:rsidRPr="005E6FDB" w:rsidRDefault="00C86B76" w:rsidP="000B4C57">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4C425E7" w14:textId="1C3A24E4" w:rsidR="00C86B76" w:rsidRPr="005E6FDB" w:rsidRDefault="00461181" w:rsidP="000B4C57">
            <w:pPr>
              <w:pStyle w:val="Paragraph"/>
              <w:spacing w:before="0" w:after="0"/>
              <w:ind w:left="0" w:firstLine="0"/>
              <w:rPr>
                <w:rFonts w:asciiTheme="minorHAnsi" w:hAnsiTheme="minorHAnsi" w:cstheme="minorHAnsi"/>
              </w:rPr>
            </w:pPr>
            <w:ins w:id="329" w:author="Grant Graham" w:date="2020-07-15T07:17:00Z">
              <w:r>
                <w:rPr>
                  <w:rFonts w:asciiTheme="minorHAnsi" w:hAnsiTheme="minorHAnsi" w:cstheme="minorHAnsi"/>
                </w:rPr>
                <w:t xml:space="preserve">Has the </w:t>
              </w:r>
            </w:ins>
            <w:del w:id="330" w:author="Grant Graham" w:date="2020-07-15T07:17:00Z">
              <w:r w:rsidR="00C86B76" w:rsidDel="00461181">
                <w:rPr>
                  <w:rFonts w:asciiTheme="minorHAnsi" w:hAnsiTheme="minorHAnsi" w:cstheme="minorHAnsi"/>
                </w:rPr>
                <w:delText>D</w:delText>
              </w:r>
            </w:del>
            <w:ins w:id="331" w:author="Grant Graham" w:date="2020-07-15T07:17:00Z">
              <w:r>
                <w:rPr>
                  <w:rFonts w:asciiTheme="minorHAnsi" w:hAnsiTheme="minorHAnsi" w:cstheme="minorHAnsi"/>
                </w:rPr>
                <w:t>d</w:t>
              </w:r>
            </w:ins>
            <w:r w:rsidR="00C86B76">
              <w:rPr>
                <w:rFonts w:asciiTheme="minorHAnsi" w:hAnsiTheme="minorHAnsi" w:cstheme="minorHAnsi"/>
              </w:rPr>
              <w:t xml:space="preserve">ocumentation repository </w:t>
            </w:r>
            <w:del w:id="332" w:author="Grant Graham" w:date="2020-07-15T07:17:00Z">
              <w:r w:rsidR="00C86B76" w:rsidDel="00461181">
                <w:rPr>
                  <w:rFonts w:asciiTheme="minorHAnsi" w:hAnsiTheme="minorHAnsi" w:cstheme="minorHAnsi"/>
                </w:rPr>
                <w:delText xml:space="preserve">has </w:delText>
              </w:r>
            </w:del>
            <w:r w:rsidR="00C86B76">
              <w:rPr>
                <w:rFonts w:asciiTheme="minorHAnsi" w:hAnsiTheme="minorHAnsi" w:cstheme="minorHAnsi"/>
              </w:rPr>
              <w:t>been created and setup, all team members are aware of the structure</w:t>
            </w:r>
            <w:ins w:id="333" w:author="Grant Graham" w:date="2020-07-15T07:17:00Z">
              <w:r>
                <w:rPr>
                  <w:rFonts w:asciiTheme="minorHAnsi" w:hAnsiTheme="minorHAnsi" w:cstheme="minorHAnsi"/>
                </w:rPr>
                <w:t>?</w:t>
              </w:r>
            </w:ins>
          </w:p>
        </w:tc>
        <w:tc>
          <w:tcPr>
            <w:tcW w:w="2690" w:type="dxa"/>
            <w:tcBorders>
              <w:bottom w:val="single" w:sz="4" w:space="0" w:color="auto"/>
            </w:tcBorders>
          </w:tcPr>
          <w:p w14:paraId="63EEE396" w14:textId="77777777" w:rsidR="00C86B76" w:rsidRPr="005E6FDB" w:rsidRDefault="00C86B76" w:rsidP="000B4C57">
            <w:pPr>
              <w:pStyle w:val="Paragraph"/>
              <w:spacing w:before="0" w:after="0"/>
              <w:ind w:left="0" w:firstLine="0"/>
              <w:rPr>
                <w:rFonts w:asciiTheme="minorHAnsi" w:hAnsiTheme="minorHAnsi" w:cstheme="minorHAnsi"/>
              </w:rPr>
            </w:pPr>
          </w:p>
        </w:tc>
      </w:tr>
      <w:tr w:rsidR="00C86B76" w:rsidRPr="005E6FDB" w14:paraId="4C3EEA4E"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734FE14"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7043BBB" w14:textId="12CA7ECF" w:rsidR="00C86B76" w:rsidRPr="005E6FDB" w:rsidRDefault="00461181" w:rsidP="00C86B76">
            <w:pPr>
              <w:pStyle w:val="Paragraph"/>
              <w:spacing w:before="0" w:after="0"/>
              <w:ind w:left="0" w:firstLine="0"/>
              <w:rPr>
                <w:rFonts w:asciiTheme="minorHAnsi" w:hAnsiTheme="minorHAnsi" w:cstheme="minorHAnsi"/>
              </w:rPr>
            </w:pPr>
            <w:ins w:id="334" w:author="Grant Graham" w:date="2020-07-15T07:17:00Z">
              <w:r>
                <w:rPr>
                  <w:rFonts w:asciiTheme="minorHAnsi" w:hAnsiTheme="minorHAnsi" w:cstheme="minorHAnsi"/>
                </w:rPr>
                <w:t>Have t</w:t>
              </w:r>
            </w:ins>
            <w:del w:id="335" w:author="Grant Graham" w:date="2020-07-15T07:17:00Z">
              <w:r w:rsidR="00C86B76" w:rsidDel="00461181">
                <w:rPr>
                  <w:rFonts w:asciiTheme="minorHAnsi" w:hAnsiTheme="minorHAnsi" w:cstheme="minorHAnsi"/>
                </w:rPr>
                <w:delText>T</w:delText>
              </w:r>
            </w:del>
            <w:r w:rsidR="00C86B76">
              <w:rPr>
                <w:rFonts w:asciiTheme="minorHAnsi" w:hAnsiTheme="minorHAnsi" w:cstheme="minorHAnsi"/>
              </w:rPr>
              <w:t xml:space="preserve">he technical environments </w:t>
            </w:r>
            <w:del w:id="336" w:author="Grant Graham" w:date="2020-07-15T07:18:00Z">
              <w:r w:rsidR="00C86B76" w:rsidDel="00461181">
                <w:rPr>
                  <w:rFonts w:asciiTheme="minorHAnsi" w:hAnsiTheme="minorHAnsi" w:cstheme="minorHAnsi"/>
                </w:rPr>
                <w:delText xml:space="preserve">have </w:delText>
              </w:r>
            </w:del>
            <w:r w:rsidR="00C86B76">
              <w:rPr>
                <w:rFonts w:asciiTheme="minorHAnsi" w:hAnsiTheme="minorHAnsi" w:cstheme="minorHAnsi"/>
              </w:rPr>
              <w:t>been setup and tested</w:t>
            </w:r>
            <w:ins w:id="337" w:author="Grant Graham" w:date="2020-07-15T07:18:00Z">
              <w:r>
                <w:rPr>
                  <w:rFonts w:asciiTheme="minorHAnsi" w:hAnsiTheme="minorHAnsi" w:cstheme="minorHAnsi"/>
                </w:rPr>
                <w:t>?</w:t>
              </w:r>
            </w:ins>
          </w:p>
        </w:tc>
        <w:tc>
          <w:tcPr>
            <w:tcW w:w="2690" w:type="dxa"/>
            <w:tcBorders>
              <w:bottom w:val="single" w:sz="4" w:space="0" w:color="auto"/>
            </w:tcBorders>
          </w:tcPr>
          <w:p w14:paraId="68742F13"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67DBD88"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02825EE"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F43D5E8" w14:textId="77777777" w:rsidR="00C86B76" w:rsidRPr="005E6FDB" w:rsidRDefault="00C86B76" w:rsidP="00C86B7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0871F2D6"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101BF9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05B04C9" w14:textId="77777777" w:rsidR="00C86B76" w:rsidRPr="005E6FDB" w:rsidRDefault="00C86B76">
            <w:pPr>
              <w:rPr>
                <w:rFonts w:asciiTheme="minorHAnsi" w:hAnsiTheme="minorHAnsi" w:cstheme="minorHAnsi"/>
                <w:color w:val="0070C0"/>
                <w:sz w:val="24"/>
                <w:szCs w:val="24"/>
              </w:rPr>
              <w:pPrChange w:id="338"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ED35F25" w14:textId="0349E8C1" w:rsidR="00C86B76" w:rsidRPr="005E6FDB" w:rsidRDefault="00C86B76">
            <w:pPr>
              <w:rPr>
                <w:rFonts w:asciiTheme="minorHAnsi" w:hAnsiTheme="minorHAnsi" w:cstheme="minorHAnsi"/>
                <w:b/>
                <w:bCs/>
                <w:sz w:val="27"/>
                <w:szCs w:val="27"/>
                <w:lang w:val="en-US"/>
              </w:rPr>
              <w:pPrChange w:id="339" w:author="Grant Graham" w:date="2020-07-15T06:03:00Z">
                <w:pPr>
                  <w:spacing w:before="100" w:beforeAutospacing="1" w:after="100" w:afterAutospacing="1"/>
                  <w:outlineLvl w:val="2"/>
                </w:pPr>
              </w:pPrChange>
            </w:pPr>
            <w:bookmarkStart w:id="340" w:name="_Toc45633587"/>
            <w:r w:rsidRPr="005E6FDB">
              <w:rPr>
                <w:rFonts w:asciiTheme="minorHAnsi" w:hAnsiTheme="minorHAnsi" w:cstheme="minorHAnsi"/>
                <w:b/>
                <w:bCs/>
                <w:sz w:val="27"/>
                <w:szCs w:val="27"/>
                <w:lang w:val="en-US"/>
              </w:rPr>
              <w:t>Step 5: Identify Your Development Workflow Processes</w:t>
            </w:r>
            <w:bookmarkEnd w:id="340"/>
          </w:p>
        </w:tc>
        <w:tc>
          <w:tcPr>
            <w:tcW w:w="2690" w:type="dxa"/>
            <w:tcBorders>
              <w:bottom w:val="single" w:sz="4" w:space="0" w:color="auto"/>
            </w:tcBorders>
            <w:shd w:val="clear" w:color="auto" w:fill="E2EFD9" w:themeFill="accent6" w:themeFillTint="33"/>
          </w:tcPr>
          <w:p w14:paraId="6DF5FD42" w14:textId="77777777" w:rsidR="00C86B76" w:rsidRPr="005E6FDB" w:rsidRDefault="00C86B76">
            <w:pPr>
              <w:rPr>
                <w:rFonts w:asciiTheme="minorHAnsi" w:hAnsiTheme="minorHAnsi" w:cstheme="minorHAnsi"/>
              </w:rPr>
              <w:pPrChange w:id="341"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C86B76" w:rsidRPr="005E6FDB" w14:paraId="71E0592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AC1BC57"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5631DC3" w14:textId="1BE6E92E" w:rsidR="00C86B76" w:rsidRPr="005E6FDB" w:rsidRDefault="00461181" w:rsidP="00C86B76">
            <w:pPr>
              <w:pStyle w:val="Paragraph"/>
              <w:spacing w:before="0" w:after="0"/>
              <w:ind w:left="0" w:firstLine="0"/>
              <w:rPr>
                <w:rFonts w:asciiTheme="minorHAnsi" w:hAnsiTheme="minorHAnsi" w:cstheme="minorHAnsi"/>
              </w:rPr>
            </w:pPr>
            <w:ins w:id="342" w:author="Grant Graham" w:date="2020-07-15T07:18:00Z">
              <w:r>
                <w:rPr>
                  <w:rFonts w:asciiTheme="minorHAnsi" w:hAnsiTheme="minorHAnsi" w:cstheme="minorHAnsi"/>
                </w:rPr>
                <w:t xml:space="preserve">Has </w:t>
              </w:r>
            </w:ins>
            <w:del w:id="343" w:author="Grant Graham" w:date="2020-07-15T07:18:00Z">
              <w:r w:rsidR="00C86B76" w:rsidDel="00461181">
                <w:rPr>
                  <w:rFonts w:asciiTheme="minorHAnsi" w:hAnsiTheme="minorHAnsi" w:cstheme="minorHAnsi"/>
                </w:rPr>
                <w:delText>T</w:delText>
              </w:r>
            </w:del>
            <w:ins w:id="344" w:author="Grant Graham" w:date="2020-07-15T07:18:00Z">
              <w:r>
                <w:rPr>
                  <w:rFonts w:asciiTheme="minorHAnsi" w:hAnsiTheme="minorHAnsi" w:cstheme="minorHAnsi"/>
                </w:rPr>
                <w:t>t</w:t>
              </w:r>
            </w:ins>
            <w:r w:rsidR="00C86B76">
              <w:rPr>
                <w:rFonts w:asciiTheme="minorHAnsi" w:hAnsiTheme="minorHAnsi" w:cstheme="minorHAnsi"/>
              </w:rPr>
              <w:t xml:space="preserve">he development workflow </w:t>
            </w:r>
            <w:del w:id="345" w:author="Grant Graham" w:date="2020-07-15T07:18:00Z">
              <w:r w:rsidR="00C86B76" w:rsidDel="00461181">
                <w:rPr>
                  <w:rFonts w:asciiTheme="minorHAnsi" w:hAnsiTheme="minorHAnsi" w:cstheme="minorHAnsi"/>
                </w:rPr>
                <w:delText xml:space="preserve">has </w:delText>
              </w:r>
            </w:del>
            <w:r w:rsidR="00C86B76">
              <w:rPr>
                <w:rFonts w:asciiTheme="minorHAnsi" w:hAnsiTheme="minorHAnsi" w:cstheme="minorHAnsi"/>
              </w:rPr>
              <w:t>been documented</w:t>
            </w:r>
            <w:ins w:id="346" w:author="Grant Graham" w:date="2020-07-15T07:18:00Z">
              <w:r>
                <w:rPr>
                  <w:rFonts w:asciiTheme="minorHAnsi" w:hAnsiTheme="minorHAnsi" w:cstheme="minorHAnsi"/>
                </w:rPr>
                <w:t>?</w:t>
              </w:r>
            </w:ins>
          </w:p>
        </w:tc>
        <w:tc>
          <w:tcPr>
            <w:tcW w:w="2690" w:type="dxa"/>
            <w:tcBorders>
              <w:bottom w:val="single" w:sz="4" w:space="0" w:color="auto"/>
            </w:tcBorders>
          </w:tcPr>
          <w:p w14:paraId="3679989C"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9745E86"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BD4F1A8" w14:textId="77777777" w:rsidR="00C86B76" w:rsidRPr="005E6FDB" w:rsidRDefault="00C86B76" w:rsidP="00C86B7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6347BB0E" w14:textId="77777777" w:rsidR="00C86B76" w:rsidRPr="005E6FDB" w:rsidRDefault="00C86B76" w:rsidP="00C86B7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1E00032" w14:textId="77777777" w:rsidR="00C86B76" w:rsidRPr="005E6FDB" w:rsidRDefault="00C86B76" w:rsidP="00C86B76">
            <w:pPr>
              <w:pStyle w:val="Paragraph"/>
              <w:spacing w:before="0" w:after="0"/>
              <w:ind w:left="0" w:firstLine="0"/>
              <w:rPr>
                <w:rFonts w:asciiTheme="minorHAnsi" w:hAnsiTheme="minorHAnsi" w:cstheme="minorHAnsi"/>
              </w:rPr>
            </w:pPr>
          </w:p>
        </w:tc>
      </w:tr>
      <w:tr w:rsidR="00C86B76" w:rsidRPr="005E6FDB" w14:paraId="17BC1B99"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0044C94" w14:textId="77777777" w:rsidR="00C86B76" w:rsidRPr="005E6FDB" w:rsidRDefault="00C86B76">
            <w:pPr>
              <w:rPr>
                <w:rFonts w:asciiTheme="minorHAnsi" w:hAnsiTheme="minorHAnsi" w:cstheme="minorHAnsi"/>
                <w:color w:val="0070C0"/>
                <w:sz w:val="24"/>
                <w:szCs w:val="24"/>
              </w:rPr>
              <w:pPrChange w:id="347"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1FFAADDF" w14:textId="4D5EFD4B" w:rsidR="00C86B76" w:rsidRPr="005E6FDB" w:rsidRDefault="00C86B76">
            <w:pPr>
              <w:rPr>
                <w:rFonts w:asciiTheme="minorHAnsi" w:hAnsiTheme="minorHAnsi" w:cstheme="minorHAnsi"/>
                <w:b/>
                <w:bCs/>
                <w:sz w:val="27"/>
                <w:szCs w:val="27"/>
                <w:lang w:val="en-US"/>
              </w:rPr>
              <w:pPrChange w:id="348" w:author="Grant Graham" w:date="2020-07-15T06:03:00Z">
                <w:pPr>
                  <w:spacing w:before="100" w:beforeAutospacing="1" w:after="100" w:afterAutospacing="1"/>
                  <w:outlineLvl w:val="2"/>
                </w:pPr>
              </w:pPrChange>
            </w:pPr>
            <w:bookmarkStart w:id="349" w:name="_Toc45633588"/>
            <w:r w:rsidRPr="005E6FDB">
              <w:rPr>
                <w:rFonts w:asciiTheme="minorHAnsi" w:hAnsiTheme="minorHAnsi" w:cstheme="minorHAnsi"/>
                <w:b/>
                <w:bCs/>
                <w:sz w:val="27"/>
                <w:szCs w:val="27"/>
                <w:lang w:val="en-US"/>
              </w:rPr>
              <w:t>Step 6: Set Up, Document, and Implement Your Tooling (Code Repository, Pipelines, Automation)</w:t>
            </w:r>
            <w:bookmarkEnd w:id="349"/>
          </w:p>
        </w:tc>
        <w:tc>
          <w:tcPr>
            <w:tcW w:w="2690" w:type="dxa"/>
            <w:tcBorders>
              <w:bottom w:val="single" w:sz="4" w:space="0" w:color="auto"/>
            </w:tcBorders>
            <w:shd w:val="clear" w:color="auto" w:fill="E2EFD9" w:themeFill="accent6" w:themeFillTint="33"/>
          </w:tcPr>
          <w:p w14:paraId="6EED1143" w14:textId="77777777" w:rsidR="00C86B76" w:rsidRPr="005E6FDB" w:rsidRDefault="00C86B76">
            <w:pPr>
              <w:rPr>
                <w:rFonts w:asciiTheme="minorHAnsi" w:hAnsiTheme="minorHAnsi" w:cstheme="minorHAnsi"/>
              </w:rPr>
              <w:pPrChange w:id="350"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24085B" w:rsidRPr="005E6FDB" w14:paraId="20632AE9"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5C6D505" w14:textId="77777777" w:rsidR="0024085B" w:rsidRPr="005E6FDB" w:rsidRDefault="0024085B">
            <w:pPr>
              <w:rPr>
                <w:rFonts w:asciiTheme="minorHAnsi" w:hAnsiTheme="minorHAnsi" w:cstheme="minorHAnsi"/>
                <w:color w:val="0070C0"/>
                <w:sz w:val="24"/>
                <w:szCs w:val="24"/>
              </w:rPr>
              <w:pPrChange w:id="351" w:author="Grant Graham" w:date="2020-07-15T06:07:00Z">
                <w:pPr>
                  <w:pStyle w:val="Paragraph"/>
                  <w:spacing w:before="0" w:after="0"/>
                  <w:ind w:left="0" w:firstLine="0"/>
                </w:pPr>
              </w:pPrChange>
            </w:pPr>
          </w:p>
        </w:tc>
        <w:tc>
          <w:tcPr>
            <w:tcW w:w="6043" w:type="dxa"/>
            <w:tcBorders>
              <w:bottom w:val="single" w:sz="4" w:space="0" w:color="auto"/>
            </w:tcBorders>
            <w:shd w:val="clear" w:color="auto" w:fill="auto"/>
          </w:tcPr>
          <w:p w14:paraId="47E7000D" w14:textId="36AC005E" w:rsidR="0024085B" w:rsidRPr="00C122A0" w:rsidRDefault="00461181">
            <w:pPr>
              <w:rPr>
                <w:rFonts w:asciiTheme="minorHAnsi" w:hAnsiTheme="minorHAnsi" w:cstheme="minorHAnsi"/>
                <w:b/>
                <w:bCs/>
                <w:sz w:val="27"/>
                <w:szCs w:val="27"/>
                <w:lang w:val="en-US"/>
              </w:rPr>
              <w:pPrChange w:id="352" w:author="Grant Graham" w:date="2020-07-15T06:07:00Z">
                <w:pPr>
                  <w:spacing w:before="100" w:beforeAutospacing="1" w:after="100" w:afterAutospacing="1"/>
                  <w:outlineLvl w:val="2"/>
                </w:pPr>
              </w:pPrChange>
            </w:pPr>
            <w:bookmarkStart w:id="353" w:name="_Toc45633589"/>
            <w:ins w:id="354" w:author="Grant Graham" w:date="2020-07-15T07:18:00Z">
              <w:r>
                <w:rPr>
                  <w:rFonts w:asciiTheme="minorHAnsi" w:hAnsiTheme="minorHAnsi" w:cstheme="minorHAnsi"/>
                </w:rPr>
                <w:t>Does t</w:t>
              </w:r>
            </w:ins>
            <w:del w:id="355" w:author="Grant Graham" w:date="2020-07-15T07:18:00Z">
              <w:r w:rsidR="00C122A0" w:rsidRPr="00C122A0" w:rsidDel="00461181">
                <w:rPr>
                  <w:rFonts w:asciiTheme="minorHAnsi" w:hAnsiTheme="minorHAnsi" w:cstheme="minorHAnsi"/>
                </w:rPr>
                <w:delText>T</w:delText>
              </w:r>
            </w:del>
            <w:r w:rsidR="00C122A0" w:rsidRPr="00C122A0">
              <w:rPr>
                <w:rFonts w:asciiTheme="minorHAnsi" w:hAnsiTheme="minorHAnsi" w:cstheme="minorHAnsi"/>
              </w:rPr>
              <w:t xml:space="preserve">he </w:t>
            </w:r>
            <w:proofErr w:type="gramStart"/>
            <w:r w:rsidR="00C122A0" w:rsidRPr="00C122A0">
              <w:rPr>
                <w:rFonts w:asciiTheme="minorHAnsi" w:hAnsiTheme="minorHAnsi" w:cstheme="minorHAnsi"/>
              </w:rPr>
              <w:t>team</w:t>
            </w:r>
            <w:proofErr w:type="gramEnd"/>
            <w:r w:rsidR="00C122A0" w:rsidRPr="00C122A0">
              <w:rPr>
                <w:rFonts w:asciiTheme="minorHAnsi" w:hAnsiTheme="minorHAnsi" w:cstheme="minorHAnsi"/>
              </w:rPr>
              <w:t xml:space="preserve"> ha</w:t>
            </w:r>
            <w:del w:id="356" w:author="Grant Graham" w:date="2020-07-15T07:18:00Z">
              <w:r w:rsidR="00C122A0" w:rsidRPr="00C122A0" w:rsidDel="00461181">
                <w:rPr>
                  <w:rFonts w:asciiTheme="minorHAnsi" w:hAnsiTheme="minorHAnsi" w:cstheme="minorHAnsi"/>
                </w:rPr>
                <w:delText>s</w:delText>
              </w:r>
            </w:del>
            <w:ins w:id="357" w:author="Grant Graham" w:date="2020-07-15T07:18:00Z">
              <w:r>
                <w:rPr>
                  <w:rFonts w:asciiTheme="minorHAnsi" w:hAnsiTheme="minorHAnsi" w:cstheme="minorHAnsi"/>
                </w:rPr>
                <w:t>ve</w:t>
              </w:r>
            </w:ins>
            <w:r w:rsidR="00C122A0" w:rsidRPr="00C122A0">
              <w:rPr>
                <w:rFonts w:asciiTheme="minorHAnsi" w:hAnsiTheme="minorHAnsi" w:cstheme="minorHAnsi"/>
              </w:rPr>
              <w:t xml:space="preserve"> access to and know</w:t>
            </w:r>
            <w:del w:id="358" w:author="Grant Graham" w:date="2020-07-15T07:18:00Z">
              <w:r w:rsidR="00C122A0" w:rsidRPr="00C122A0" w:rsidDel="00461181">
                <w:rPr>
                  <w:rFonts w:asciiTheme="minorHAnsi" w:hAnsiTheme="minorHAnsi" w:cstheme="minorHAnsi"/>
                </w:rPr>
                <w:delText>s</w:delText>
              </w:r>
            </w:del>
            <w:r w:rsidR="00C122A0" w:rsidRPr="00C122A0">
              <w:rPr>
                <w:rFonts w:asciiTheme="minorHAnsi" w:hAnsiTheme="minorHAnsi" w:cstheme="minorHAnsi"/>
              </w:rPr>
              <w:t xml:space="preserve"> how to publish to the code repo</w:t>
            </w:r>
            <w:bookmarkEnd w:id="353"/>
            <w:ins w:id="359" w:author="Grant Graham" w:date="2020-07-15T07:18:00Z">
              <w:r>
                <w:rPr>
                  <w:rFonts w:asciiTheme="minorHAnsi" w:hAnsiTheme="minorHAnsi" w:cstheme="minorHAnsi"/>
                </w:rPr>
                <w:t>si</w:t>
              </w:r>
              <w:r w:rsidR="00EF54AC">
                <w:rPr>
                  <w:rFonts w:asciiTheme="minorHAnsi" w:hAnsiTheme="minorHAnsi" w:cstheme="minorHAnsi"/>
                </w:rPr>
                <w:t>t</w:t>
              </w:r>
            </w:ins>
            <w:ins w:id="360" w:author="Grant Graham" w:date="2020-07-15T07:19:00Z">
              <w:r w:rsidR="00EF54AC">
                <w:rPr>
                  <w:rFonts w:asciiTheme="minorHAnsi" w:hAnsiTheme="minorHAnsi" w:cstheme="minorHAnsi"/>
                </w:rPr>
                <w:t>ory?</w:t>
              </w:r>
            </w:ins>
          </w:p>
        </w:tc>
        <w:tc>
          <w:tcPr>
            <w:tcW w:w="2690" w:type="dxa"/>
            <w:tcBorders>
              <w:bottom w:val="single" w:sz="4" w:space="0" w:color="auto"/>
            </w:tcBorders>
            <w:shd w:val="clear" w:color="auto" w:fill="auto"/>
          </w:tcPr>
          <w:p w14:paraId="03F9C765" w14:textId="77777777" w:rsidR="0024085B" w:rsidRPr="005E6FDB" w:rsidRDefault="0024085B">
            <w:pPr>
              <w:rPr>
                <w:rFonts w:asciiTheme="minorHAnsi" w:hAnsiTheme="minorHAnsi" w:cstheme="minorHAnsi"/>
                <w:b/>
              </w:rPr>
              <w:pPrChange w:id="361" w:author="Grant Graham" w:date="2020-07-15T06:07:00Z">
                <w:pPr>
                  <w:pStyle w:val="Paragraph"/>
                  <w:spacing w:before="0" w:after="0"/>
                  <w:ind w:left="0" w:firstLine="0"/>
                </w:pPr>
              </w:pPrChange>
            </w:pPr>
          </w:p>
        </w:tc>
      </w:tr>
      <w:tr w:rsidR="00C122A0" w:rsidRPr="005E6FDB" w14:paraId="4963D1F3"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D7BFA78" w14:textId="77777777" w:rsidR="00C122A0" w:rsidRPr="005E6FDB" w:rsidRDefault="00C122A0">
            <w:pPr>
              <w:rPr>
                <w:rFonts w:asciiTheme="minorHAnsi" w:hAnsiTheme="minorHAnsi" w:cstheme="minorHAnsi"/>
                <w:color w:val="0070C0"/>
                <w:sz w:val="24"/>
                <w:szCs w:val="24"/>
              </w:rPr>
              <w:pPrChange w:id="362" w:author="Grant Graham" w:date="2020-07-15T06:07:00Z">
                <w:pPr>
                  <w:pStyle w:val="Paragraph"/>
                  <w:spacing w:before="0" w:after="0"/>
                  <w:ind w:left="0" w:firstLine="0"/>
                </w:pPr>
              </w:pPrChange>
            </w:pPr>
          </w:p>
        </w:tc>
        <w:tc>
          <w:tcPr>
            <w:tcW w:w="6043" w:type="dxa"/>
            <w:tcBorders>
              <w:bottom w:val="single" w:sz="4" w:space="0" w:color="auto"/>
            </w:tcBorders>
            <w:shd w:val="clear" w:color="auto" w:fill="auto"/>
          </w:tcPr>
          <w:p w14:paraId="0844A8DC" w14:textId="7F44BD80" w:rsidR="00C122A0" w:rsidRPr="00C122A0" w:rsidRDefault="00EF54AC">
            <w:pPr>
              <w:rPr>
                <w:rFonts w:asciiTheme="minorHAnsi" w:hAnsiTheme="minorHAnsi" w:cstheme="minorHAnsi"/>
                <w:b/>
                <w:bCs/>
                <w:sz w:val="27"/>
                <w:szCs w:val="27"/>
                <w:lang w:val="en-US"/>
              </w:rPr>
              <w:pPrChange w:id="363" w:author="Grant Graham" w:date="2020-07-15T06:07:00Z">
                <w:pPr>
                  <w:spacing w:before="100" w:beforeAutospacing="1" w:after="100" w:afterAutospacing="1"/>
                  <w:outlineLvl w:val="2"/>
                </w:pPr>
              </w:pPrChange>
            </w:pPr>
            <w:bookmarkStart w:id="364" w:name="_Toc45633590"/>
            <w:ins w:id="365" w:author="Grant Graham" w:date="2020-07-15T07:19:00Z">
              <w:r>
                <w:rPr>
                  <w:rFonts w:asciiTheme="minorHAnsi" w:hAnsiTheme="minorHAnsi" w:cstheme="minorHAnsi"/>
                </w:rPr>
                <w:t>Does t</w:t>
              </w:r>
            </w:ins>
            <w:del w:id="366" w:author="Grant Graham" w:date="2020-07-15T07:19:00Z">
              <w:r w:rsidR="00C122A0" w:rsidRPr="00C122A0" w:rsidDel="00EF54AC">
                <w:rPr>
                  <w:rFonts w:asciiTheme="minorHAnsi" w:hAnsiTheme="minorHAnsi" w:cstheme="minorHAnsi"/>
                </w:rPr>
                <w:delText>T</w:delText>
              </w:r>
            </w:del>
            <w:proofErr w:type="gramStart"/>
            <w:r w:rsidR="00C122A0" w:rsidRPr="00C122A0">
              <w:rPr>
                <w:rFonts w:asciiTheme="minorHAnsi" w:hAnsiTheme="minorHAnsi" w:cstheme="minorHAnsi"/>
              </w:rPr>
              <w:t>he</w:t>
            </w:r>
            <w:proofErr w:type="gramEnd"/>
            <w:r w:rsidR="00C122A0" w:rsidRPr="00C122A0">
              <w:rPr>
                <w:rFonts w:asciiTheme="minorHAnsi" w:hAnsiTheme="minorHAnsi" w:cstheme="minorHAnsi"/>
              </w:rPr>
              <w:t xml:space="preserve"> team ha</w:t>
            </w:r>
            <w:ins w:id="367" w:author="Grant Graham" w:date="2020-07-15T07:19:00Z">
              <w:r>
                <w:rPr>
                  <w:rFonts w:asciiTheme="minorHAnsi" w:hAnsiTheme="minorHAnsi" w:cstheme="minorHAnsi"/>
                </w:rPr>
                <w:t>ve</w:t>
              </w:r>
            </w:ins>
            <w:del w:id="368" w:author="Grant Graham" w:date="2020-07-15T07:19:00Z">
              <w:r w:rsidR="00C122A0" w:rsidRPr="00C122A0" w:rsidDel="00EF54AC">
                <w:rPr>
                  <w:rFonts w:asciiTheme="minorHAnsi" w:hAnsiTheme="minorHAnsi" w:cstheme="minorHAnsi"/>
                </w:rPr>
                <w:delText>s</w:delText>
              </w:r>
            </w:del>
            <w:r w:rsidR="00C122A0" w:rsidRPr="00C122A0">
              <w:rPr>
                <w:rFonts w:asciiTheme="minorHAnsi" w:hAnsiTheme="minorHAnsi" w:cstheme="minorHAnsi"/>
              </w:rPr>
              <w:t xml:space="preserve"> a shared understanding of the code delivery process</w:t>
            </w:r>
            <w:bookmarkEnd w:id="364"/>
            <w:ins w:id="369" w:author="Grant Graham" w:date="2020-07-15T07:19:00Z">
              <w:r>
                <w:rPr>
                  <w:rFonts w:asciiTheme="minorHAnsi" w:hAnsiTheme="minorHAnsi" w:cstheme="minorHAnsi"/>
                </w:rPr>
                <w:t>?</w:t>
              </w:r>
            </w:ins>
          </w:p>
        </w:tc>
        <w:tc>
          <w:tcPr>
            <w:tcW w:w="2690" w:type="dxa"/>
            <w:tcBorders>
              <w:bottom w:val="single" w:sz="4" w:space="0" w:color="auto"/>
            </w:tcBorders>
            <w:shd w:val="clear" w:color="auto" w:fill="auto"/>
          </w:tcPr>
          <w:p w14:paraId="4D0EBC8A" w14:textId="77777777" w:rsidR="00C122A0" w:rsidRPr="005E6FDB" w:rsidRDefault="00C122A0">
            <w:pPr>
              <w:rPr>
                <w:rFonts w:asciiTheme="minorHAnsi" w:hAnsiTheme="minorHAnsi" w:cstheme="minorHAnsi"/>
                <w:b/>
              </w:rPr>
              <w:pPrChange w:id="370" w:author="Grant Graham" w:date="2020-07-15T06:07:00Z">
                <w:pPr>
                  <w:pStyle w:val="Paragraph"/>
                  <w:spacing w:before="0" w:after="0"/>
                  <w:ind w:left="0" w:firstLine="0"/>
                </w:pPr>
              </w:pPrChange>
            </w:pPr>
          </w:p>
        </w:tc>
      </w:tr>
      <w:tr w:rsidR="00C122A0" w:rsidRPr="005E6FDB" w14:paraId="50A7880E"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0EB80D8" w14:textId="77777777" w:rsidR="00C122A0" w:rsidRPr="005E6FDB" w:rsidRDefault="00C122A0">
            <w:pPr>
              <w:rPr>
                <w:rFonts w:asciiTheme="minorHAnsi" w:hAnsiTheme="minorHAnsi" w:cstheme="minorHAnsi"/>
                <w:color w:val="0070C0"/>
                <w:sz w:val="24"/>
                <w:szCs w:val="24"/>
              </w:rPr>
              <w:pPrChange w:id="371" w:author="Grant Graham" w:date="2020-07-15T06:07:00Z">
                <w:pPr>
                  <w:pStyle w:val="Paragraph"/>
                  <w:spacing w:before="0" w:after="0"/>
                  <w:ind w:left="0" w:firstLine="0"/>
                </w:pPr>
              </w:pPrChange>
            </w:pPr>
          </w:p>
        </w:tc>
        <w:tc>
          <w:tcPr>
            <w:tcW w:w="6043" w:type="dxa"/>
            <w:tcBorders>
              <w:bottom w:val="single" w:sz="4" w:space="0" w:color="auto"/>
            </w:tcBorders>
            <w:shd w:val="clear" w:color="auto" w:fill="auto"/>
          </w:tcPr>
          <w:p w14:paraId="75BAC1E5" w14:textId="263FD236" w:rsidR="00C122A0" w:rsidRPr="00C122A0" w:rsidRDefault="00EF54AC">
            <w:pPr>
              <w:rPr>
                <w:rFonts w:asciiTheme="minorHAnsi" w:hAnsiTheme="minorHAnsi" w:cstheme="minorHAnsi"/>
                <w:b/>
                <w:bCs/>
                <w:sz w:val="27"/>
                <w:szCs w:val="27"/>
                <w:lang w:val="en-US"/>
              </w:rPr>
              <w:pPrChange w:id="372" w:author="Grant Graham" w:date="2020-07-15T06:07:00Z">
                <w:pPr>
                  <w:spacing w:before="100" w:beforeAutospacing="1" w:after="100" w:afterAutospacing="1"/>
                  <w:outlineLvl w:val="2"/>
                </w:pPr>
              </w:pPrChange>
            </w:pPr>
            <w:bookmarkStart w:id="373" w:name="_Toc45633591"/>
            <w:ins w:id="374" w:author="Grant Graham" w:date="2020-07-15T07:19:00Z">
              <w:r>
                <w:rPr>
                  <w:rFonts w:asciiTheme="minorHAnsi" w:hAnsiTheme="minorHAnsi" w:cstheme="minorHAnsi"/>
                </w:rPr>
                <w:t>Has the</w:t>
              </w:r>
            </w:ins>
            <w:del w:id="375" w:author="Grant Graham" w:date="2020-07-15T07:19:00Z">
              <w:r w:rsidR="00C122A0" w:rsidRPr="00C122A0" w:rsidDel="00EF54AC">
                <w:rPr>
                  <w:rFonts w:asciiTheme="minorHAnsi" w:hAnsiTheme="minorHAnsi" w:cstheme="minorHAnsi"/>
                </w:rPr>
                <w:delText>The</w:delText>
              </w:r>
            </w:del>
            <w:r w:rsidR="00C122A0" w:rsidRPr="00C122A0">
              <w:rPr>
                <w:rFonts w:asciiTheme="minorHAnsi" w:hAnsiTheme="minorHAnsi" w:cstheme="minorHAnsi"/>
              </w:rPr>
              <w:t xml:space="preserve"> product </w:t>
            </w:r>
            <w:del w:id="376" w:author="Grant Graham" w:date="2020-07-15T07:19:00Z">
              <w:r w:rsidR="00C122A0" w:rsidRPr="00C122A0" w:rsidDel="00EF54AC">
                <w:rPr>
                  <w:rFonts w:asciiTheme="minorHAnsi" w:hAnsiTheme="minorHAnsi" w:cstheme="minorHAnsi"/>
                </w:rPr>
                <w:delText>D</w:delText>
              </w:r>
            </w:del>
            <w:ins w:id="377" w:author="Grant Graham" w:date="2020-07-15T07:19:00Z">
              <w:r>
                <w:rPr>
                  <w:rFonts w:asciiTheme="minorHAnsi" w:hAnsiTheme="minorHAnsi" w:cstheme="minorHAnsi"/>
                </w:rPr>
                <w:t>d</w:t>
              </w:r>
            </w:ins>
            <w:r w:rsidR="00C122A0" w:rsidRPr="00C122A0">
              <w:rPr>
                <w:rFonts w:asciiTheme="minorHAnsi" w:hAnsiTheme="minorHAnsi" w:cstheme="minorHAnsi"/>
              </w:rPr>
              <w:t xml:space="preserve">elivery </w:t>
            </w:r>
            <w:ins w:id="378" w:author="Grant Graham" w:date="2020-07-15T07:19:00Z">
              <w:r>
                <w:rPr>
                  <w:rFonts w:asciiTheme="minorHAnsi" w:hAnsiTheme="minorHAnsi" w:cstheme="minorHAnsi"/>
                </w:rPr>
                <w:t>m</w:t>
              </w:r>
            </w:ins>
            <w:del w:id="379" w:author="Grant Graham" w:date="2020-07-15T07:19:00Z">
              <w:r w:rsidR="00C122A0" w:rsidRPr="00C122A0" w:rsidDel="00EF54AC">
                <w:rPr>
                  <w:rFonts w:asciiTheme="minorHAnsi" w:hAnsiTheme="minorHAnsi" w:cstheme="minorHAnsi"/>
                </w:rPr>
                <w:delText>M</w:delText>
              </w:r>
            </w:del>
            <w:r w:rsidR="00C122A0" w:rsidRPr="00C122A0">
              <w:rPr>
                <w:rFonts w:asciiTheme="minorHAnsi" w:hAnsiTheme="minorHAnsi" w:cstheme="minorHAnsi"/>
              </w:rPr>
              <w:t xml:space="preserve">anager </w:t>
            </w:r>
            <w:del w:id="380" w:author="Grant Graham" w:date="2020-07-15T07:20:00Z">
              <w:r w:rsidR="00C122A0" w:rsidRPr="00C122A0" w:rsidDel="00EF54AC">
                <w:rPr>
                  <w:rFonts w:asciiTheme="minorHAnsi" w:hAnsiTheme="minorHAnsi" w:cstheme="minorHAnsi"/>
                </w:rPr>
                <w:delText xml:space="preserve">has </w:delText>
              </w:r>
            </w:del>
            <w:r w:rsidR="00C122A0" w:rsidRPr="00C122A0">
              <w:rPr>
                <w:rFonts w:asciiTheme="minorHAnsi" w:hAnsiTheme="minorHAnsi" w:cstheme="minorHAnsi"/>
              </w:rPr>
              <w:t>verified all processes</w:t>
            </w:r>
            <w:bookmarkEnd w:id="373"/>
            <w:ins w:id="381" w:author="Grant Graham" w:date="2020-07-15T07:20:00Z">
              <w:r>
                <w:rPr>
                  <w:rFonts w:asciiTheme="minorHAnsi" w:hAnsiTheme="minorHAnsi" w:cstheme="minorHAnsi"/>
                </w:rPr>
                <w:t>?</w:t>
              </w:r>
            </w:ins>
          </w:p>
        </w:tc>
        <w:tc>
          <w:tcPr>
            <w:tcW w:w="2690" w:type="dxa"/>
            <w:tcBorders>
              <w:bottom w:val="single" w:sz="4" w:space="0" w:color="auto"/>
            </w:tcBorders>
            <w:shd w:val="clear" w:color="auto" w:fill="auto"/>
          </w:tcPr>
          <w:p w14:paraId="18AD6FD2" w14:textId="77777777" w:rsidR="00C122A0" w:rsidRPr="005E6FDB" w:rsidRDefault="00C122A0">
            <w:pPr>
              <w:rPr>
                <w:rFonts w:asciiTheme="minorHAnsi" w:hAnsiTheme="minorHAnsi" w:cstheme="minorHAnsi"/>
                <w:b/>
              </w:rPr>
              <w:pPrChange w:id="382" w:author="Grant Graham" w:date="2020-07-15T06:07:00Z">
                <w:pPr>
                  <w:pStyle w:val="Paragraph"/>
                  <w:spacing w:before="0" w:after="0"/>
                  <w:ind w:left="0" w:firstLine="0"/>
                </w:pPr>
              </w:pPrChange>
            </w:pPr>
          </w:p>
        </w:tc>
      </w:tr>
      <w:tr w:rsidR="00C122A0" w:rsidRPr="005E6FDB" w14:paraId="202F9491" w14:textId="77777777" w:rsidTr="002408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1552222" w14:textId="77777777" w:rsidR="00C122A0" w:rsidRPr="005E6FDB" w:rsidRDefault="00C122A0">
            <w:pPr>
              <w:rPr>
                <w:rFonts w:asciiTheme="minorHAnsi" w:hAnsiTheme="minorHAnsi" w:cstheme="minorHAnsi"/>
                <w:color w:val="0070C0"/>
                <w:sz w:val="24"/>
                <w:szCs w:val="24"/>
              </w:rPr>
              <w:pPrChange w:id="383" w:author="Grant Graham" w:date="2020-07-15T06:07:00Z">
                <w:pPr>
                  <w:pStyle w:val="Paragraph"/>
                  <w:spacing w:before="0" w:after="0"/>
                  <w:ind w:left="0" w:firstLine="0"/>
                </w:pPr>
              </w:pPrChange>
            </w:pPr>
          </w:p>
        </w:tc>
        <w:tc>
          <w:tcPr>
            <w:tcW w:w="6043" w:type="dxa"/>
            <w:tcBorders>
              <w:bottom w:val="single" w:sz="4" w:space="0" w:color="auto"/>
            </w:tcBorders>
            <w:shd w:val="clear" w:color="auto" w:fill="auto"/>
          </w:tcPr>
          <w:p w14:paraId="7A0B4D76" w14:textId="5BDE6A3A" w:rsidR="00C122A0" w:rsidRPr="00C122A0" w:rsidRDefault="00EF54AC">
            <w:pPr>
              <w:rPr>
                <w:rFonts w:asciiTheme="minorHAnsi" w:hAnsiTheme="minorHAnsi" w:cstheme="minorHAnsi"/>
              </w:rPr>
              <w:pPrChange w:id="384" w:author="Grant Graham" w:date="2020-07-15T06:07:00Z">
                <w:pPr>
                  <w:spacing w:before="100" w:beforeAutospacing="1" w:after="100" w:afterAutospacing="1"/>
                  <w:outlineLvl w:val="2"/>
                </w:pPr>
              </w:pPrChange>
            </w:pPr>
            <w:bookmarkStart w:id="385" w:name="_Toc45633592"/>
            <w:ins w:id="386" w:author="Grant Graham" w:date="2020-07-15T07:20:00Z">
              <w:r>
                <w:rPr>
                  <w:rFonts w:asciiTheme="minorHAnsi" w:hAnsiTheme="minorHAnsi" w:cstheme="minorHAnsi"/>
                </w:rPr>
                <w:t xml:space="preserve">Has </w:t>
              </w:r>
            </w:ins>
            <w:del w:id="387" w:author="Grant Graham" w:date="2020-07-15T07:20:00Z">
              <w:r w:rsidR="00C122A0" w:rsidRPr="00C122A0" w:rsidDel="00EF54AC">
                <w:rPr>
                  <w:rFonts w:asciiTheme="minorHAnsi" w:hAnsiTheme="minorHAnsi" w:cstheme="minorHAnsi"/>
                </w:rPr>
                <w:delText>A</w:delText>
              </w:r>
            </w:del>
            <w:ins w:id="388" w:author="Grant Graham" w:date="2020-07-15T07:20:00Z">
              <w:r>
                <w:rPr>
                  <w:rFonts w:asciiTheme="minorHAnsi" w:hAnsiTheme="minorHAnsi" w:cstheme="minorHAnsi"/>
                </w:rPr>
                <w:t>a</w:t>
              </w:r>
            </w:ins>
            <w:r w:rsidR="00C122A0" w:rsidRPr="00C122A0">
              <w:rPr>
                <w:rFonts w:asciiTheme="minorHAnsi" w:hAnsiTheme="minorHAnsi" w:cstheme="minorHAnsi"/>
              </w:rPr>
              <w:t xml:space="preserve">n application security framework review </w:t>
            </w:r>
            <w:del w:id="389" w:author="Grant Graham" w:date="2020-07-15T07:20:00Z">
              <w:r w:rsidR="00C122A0" w:rsidRPr="00C122A0" w:rsidDel="00EF54AC">
                <w:rPr>
                  <w:rFonts w:asciiTheme="minorHAnsi" w:hAnsiTheme="minorHAnsi" w:cstheme="minorHAnsi"/>
                </w:rPr>
                <w:delText xml:space="preserve">has </w:delText>
              </w:r>
            </w:del>
            <w:r w:rsidR="00C122A0" w:rsidRPr="00C122A0">
              <w:rPr>
                <w:rFonts w:asciiTheme="minorHAnsi" w:hAnsiTheme="minorHAnsi" w:cstheme="minorHAnsi"/>
              </w:rPr>
              <w:t>occurred</w:t>
            </w:r>
            <w:bookmarkEnd w:id="385"/>
            <w:ins w:id="390" w:author="Grant Graham" w:date="2020-07-15T07:20:00Z">
              <w:r>
                <w:rPr>
                  <w:rFonts w:asciiTheme="minorHAnsi" w:hAnsiTheme="minorHAnsi" w:cstheme="minorHAnsi"/>
                </w:rPr>
                <w:t>?</w:t>
              </w:r>
            </w:ins>
          </w:p>
        </w:tc>
        <w:tc>
          <w:tcPr>
            <w:tcW w:w="2690" w:type="dxa"/>
            <w:tcBorders>
              <w:bottom w:val="single" w:sz="4" w:space="0" w:color="auto"/>
            </w:tcBorders>
            <w:shd w:val="clear" w:color="auto" w:fill="auto"/>
          </w:tcPr>
          <w:p w14:paraId="1EA7A347" w14:textId="77777777" w:rsidR="00C122A0" w:rsidRPr="005E6FDB" w:rsidRDefault="00C122A0">
            <w:pPr>
              <w:rPr>
                <w:rFonts w:asciiTheme="minorHAnsi" w:hAnsiTheme="minorHAnsi" w:cstheme="minorHAnsi"/>
                <w:b/>
              </w:rPr>
              <w:pPrChange w:id="391" w:author="Grant Graham" w:date="2020-07-15T06:07:00Z">
                <w:pPr>
                  <w:pStyle w:val="Paragraph"/>
                  <w:spacing w:before="0" w:after="0"/>
                  <w:ind w:left="0" w:firstLine="0"/>
                </w:pPr>
              </w:pPrChange>
            </w:pPr>
          </w:p>
        </w:tc>
      </w:tr>
      <w:tr w:rsidR="00C122A0" w:rsidRPr="005E6FDB" w14:paraId="11748A26"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D9F8363" w14:textId="77777777" w:rsidR="00C122A0" w:rsidRPr="005E6FDB" w:rsidRDefault="00C122A0" w:rsidP="00C122A0">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6B806D77" w14:textId="77777777" w:rsidR="00C122A0" w:rsidRPr="005E6FDB" w:rsidRDefault="00C122A0" w:rsidP="00C122A0">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38F45BDA" w14:textId="77777777" w:rsidR="00C122A0" w:rsidRPr="005E6FDB" w:rsidRDefault="00C122A0" w:rsidP="00C122A0">
            <w:pPr>
              <w:pStyle w:val="Paragraph"/>
              <w:spacing w:before="0" w:after="0"/>
              <w:ind w:left="0" w:firstLine="0"/>
              <w:rPr>
                <w:rFonts w:asciiTheme="minorHAnsi" w:hAnsiTheme="minorHAnsi" w:cstheme="minorHAnsi"/>
              </w:rPr>
            </w:pPr>
          </w:p>
        </w:tc>
      </w:tr>
      <w:tr w:rsidR="00C122A0" w:rsidRPr="005E6FDB" w14:paraId="451CF105" w14:textId="77777777" w:rsidTr="00C122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22BE177" w14:textId="77777777" w:rsidR="00C122A0" w:rsidRPr="005E6FDB" w:rsidRDefault="00C122A0">
            <w:pPr>
              <w:rPr>
                <w:rFonts w:asciiTheme="minorHAnsi" w:hAnsiTheme="minorHAnsi" w:cstheme="minorHAnsi"/>
                <w:color w:val="0070C0"/>
                <w:sz w:val="24"/>
                <w:szCs w:val="24"/>
              </w:rPr>
              <w:pPrChange w:id="392" w:author="Grant Graham" w:date="2020-07-15T06:03: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87567F3" w14:textId="1CCFFA6B" w:rsidR="00C122A0" w:rsidRPr="005E6FDB" w:rsidRDefault="00C122A0">
            <w:pPr>
              <w:rPr>
                <w:rFonts w:asciiTheme="minorHAnsi" w:hAnsiTheme="minorHAnsi" w:cstheme="minorHAnsi"/>
                <w:b/>
                <w:bCs/>
                <w:sz w:val="27"/>
                <w:szCs w:val="27"/>
                <w:lang w:val="en-US"/>
              </w:rPr>
              <w:pPrChange w:id="393" w:author="Grant Graham" w:date="2020-07-15T06:03:00Z">
                <w:pPr>
                  <w:spacing w:before="100" w:beforeAutospacing="1" w:after="100" w:afterAutospacing="1"/>
                  <w:outlineLvl w:val="2"/>
                </w:pPr>
              </w:pPrChange>
            </w:pPr>
            <w:bookmarkStart w:id="394" w:name="_Toc45633593"/>
            <w:r w:rsidRPr="005E6FDB">
              <w:rPr>
                <w:rFonts w:asciiTheme="minorHAnsi" w:hAnsiTheme="minorHAnsi" w:cstheme="minorHAnsi"/>
                <w:b/>
                <w:bCs/>
                <w:sz w:val="27"/>
                <w:szCs w:val="27"/>
                <w:lang w:val="en-US"/>
              </w:rPr>
              <w:t>Step 7: Educate Your Business Stakeholders</w:t>
            </w:r>
            <w:bookmarkEnd w:id="394"/>
          </w:p>
        </w:tc>
        <w:tc>
          <w:tcPr>
            <w:tcW w:w="2690" w:type="dxa"/>
            <w:tcBorders>
              <w:bottom w:val="single" w:sz="4" w:space="0" w:color="auto"/>
            </w:tcBorders>
            <w:shd w:val="clear" w:color="auto" w:fill="E2EFD9" w:themeFill="accent6" w:themeFillTint="33"/>
          </w:tcPr>
          <w:p w14:paraId="2B21A753" w14:textId="77777777" w:rsidR="00C122A0" w:rsidRPr="005E6FDB" w:rsidRDefault="00C122A0">
            <w:pPr>
              <w:rPr>
                <w:rFonts w:asciiTheme="minorHAnsi" w:hAnsiTheme="minorHAnsi" w:cstheme="minorHAnsi"/>
              </w:rPr>
              <w:pPrChange w:id="395" w:author="Grant Graham" w:date="2020-07-15T06:03:00Z">
                <w:pPr>
                  <w:pStyle w:val="Paragraph"/>
                  <w:spacing w:before="0" w:after="0"/>
                  <w:ind w:left="0" w:firstLine="0"/>
                </w:pPr>
              </w:pPrChange>
            </w:pPr>
            <w:r w:rsidRPr="005E6FDB">
              <w:rPr>
                <w:rFonts w:asciiTheme="minorHAnsi" w:hAnsiTheme="minorHAnsi" w:cstheme="minorHAnsi"/>
                <w:b/>
              </w:rPr>
              <w:t>Comment</w:t>
            </w:r>
          </w:p>
        </w:tc>
      </w:tr>
      <w:tr w:rsidR="00C122A0" w:rsidRPr="005E6FDB" w14:paraId="1AC1E648" w14:textId="77777777" w:rsidTr="00C122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3E08F49" w14:textId="77777777" w:rsidR="00C122A0" w:rsidRPr="005E6FDB" w:rsidRDefault="00C122A0">
            <w:pPr>
              <w:rPr>
                <w:rFonts w:asciiTheme="minorHAnsi" w:hAnsiTheme="minorHAnsi" w:cstheme="minorHAnsi"/>
                <w:color w:val="0070C0"/>
                <w:sz w:val="24"/>
                <w:szCs w:val="24"/>
              </w:rPr>
              <w:pPrChange w:id="396" w:author="Grant Graham" w:date="2020-07-15T06:07:00Z">
                <w:pPr>
                  <w:pStyle w:val="Paragraph"/>
                  <w:spacing w:before="0" w:after="0"/>
                  <w:ind w:left="0" w:firstLine="0"/>
                </w:pPr>
              </w:pPrChange>
            </w:pPr>
          </w:p>
        </w:tc>
        <w:tc>
          <w:tcPr>
            <w:tcW w:w="6043" w:type="dxa"/>
            <w:tcBorders>
              <w:bottom w:val="single" w:sz="4" w:space="0" w:color="auto"/>
            </w:tcBorders>
            <w:shd w:val="clear" w:color="auto" w:fill="FFFFFF" w:themeFill="background1"/>
          </w:tcPr>
          <w:p w14:paraId="78E5A082" w14:textId="20610EA7" w:rsidR="00C122A0" w:rsidRPr="00A446C6" w:rsidRDefault="00EF54AC">
            <w:pPr>
              <w:rPr>
                <w:rFonts w:asciiTheme="minorHAnsi" w:hAnsiTheme="minorHAnsi" w:cstheme="minorHAnsi"/>
                <w:lang w:val="en-US"/>
              </w:rPr>
              <w:pPrChange w:id="397" w:author="Grant Graham" w:date="2020-07-15T06:07:00Z">
                <w:pPr>
                  <w:spacing w:before="100" w:beforeAutospacing="1" w:after="100" w:afterAutospacing="1"/>
                  <w:outlineLvl w:val="2"/>
                </w:pPr>
              </w:pPrChange>
            </w:pPr>
            <w:bookmarkStart w:id="398" w:name="_Toc45633594"/>
            <w:ins w:id="399" w:author="Grant Graham" w:date="2020-07-15T07:20:00Z">
              <w:r>
                <w:rPr>
                  <w:rFonts w:asciiTheme="minorHAnsi" w:hAnsiTheme="minorHAnsi" w:cstheme="minorHAnsi"/>
                  <w:lang w:val="en-US"/>
                </w:rPr>
                <w:t xml:space="preserve">Are </w:t>
              </w:r>
            </w:ins>
            <w:del w:id="400" w:author="Grant Graham" w:date="2020-07-15T07:20:00Z">
              <w:r w:rsidR="00A446C6" w:rsidRPr="00A446C6" w:rsidDel="00EF54AC">
                <w:rPr>
                  <w:rFonts w:asciiTheme="minorHAnsi" w:hAnsiTheme="minorHAnsi" w:cstheme="minorHAnsi"/>
                  <w:lang w:val="en-US"/>
                </w:rPr>
                <w:delText>T</w:delText>
              </w:r>
            </w:del>
            <w:ins w:id="401" w:author="Grant Graham" w:date="2020-07-15T07:20:00Z">
              <w:r>
                <w:rPr>
                  <w:rFonts w:asciiTheme="minorHAnsi" w:hAnsiTheme="minorHAnsi" w:cstheme="minorHAnsi"/>
                  <w:lang w:val="en-US"/>
                </w:rPr>
                <w:t>t</w:t>
              </w:r>
            </w:ins>
            <w:r w:rsidR="00A446C6" w:rsidRPr="00A446C6">
              <w:rPr>
                <w:rFonts w:asciiTheme="minorHAnsi" w:hAnsiTheme="minorHAnsi" w:cstheme="minorHAnsi"/>
                <w:lang w:val="en-US"/>
              </w:rPr>
              <w:t xml:space="preserve">he business stakeholders regularly </w:t>
            </w:r>
            <w:del w:id="402" w:author="Grant Graham" w:date="2020-07-15T07:20:00Z">
              <w:r w:rsidR="00A446C6" w:rsidRPr="00A446C6" w:rsidDel="00EF54AC">
                <w:rPr>
                  <w:rFonts w:asciiTheme="minorHAnsi" w:hAnsiTheme="minorHAnsi" w:cstheme="minorHAnsi"/>
                  <w:lang w:val="en-US"/>
                </w:rPr>
                <w:delText xml:space="preserve">are </w:delText>
              </w:r>
            </w:del>
            <w:r w:rsidR="00A446C6" w:rsidRPr="00A446C6">
              <w:rPr>
                <w:rFonts w:asciiTheme="minorHAnsi" w:hAnsiTheme="minorHAnsi" w:cstheme="minorHAnsi"/>
                <w:lang w:val="en-US"/>
              </w:rPr>
              <w:t>updated on the project</w:t>
            </w:r>
            <w:r w:rsidR="00FF4286">
              <w:rPr>
                <w:rFonts w:asciiTheme="minorHAnsi" w:hAnsiTheme="minorHAnsi" w:cstheme="minorHAnsi"/>
                <w:lang w:val="en-US"/>
              </w:rPr>
              <w:t>’</w:t>
            </w:r>
            <w:r w:rsidR="00A446C6" w:rsidRPr="00A446C6">
              <w:rPr>
                <w:rFonts w:asciiTheme="minorHAnsi" w:hAnsiTheme="minorHAnsi" w:cstheme="minorHAnsi"/>
                <w:lang w:val="en-US"/>
              </w:rPr>
              <w:t>s status, budget and features</w:t>
            </w:r>
            <w:bookmarkEnd w:id="398"/>
            <w:ins w:id="403" w:author="Grant Graham" w:date="2020-07-15T07:20:00Z">
              <w:r>
                <w:rPr>
                  <w:rFonts w:asciiTheme="minorHAnsi" w:hAnsiTheme="minorHAnsi" w:cstheme="minorHAnsi"/>
                  <w:lang w:val="en-US"/>
                </w:rPr>
                <w:t>?</w:t>
              </w:r>
            </w:ins>
          </w:p>
        </w:tc>
        <w:tc>
          <w:tcPr>
            <w:tcW w:w="2690" w:type="dxa"/>
            <w:tcBorders>
              <w:bottom w:val="single" w:sz="4" w:space="0" w:color="auto"/>
            </w:tcBorders>
            <w:shd w:val="clear" w:color="auto" w:fill="FFFFFF" w:themeFill="background1"/>
          </w:tcPr>
          <w:p w14:paraId="1C4B95E3" w14:textId="77777777" w:rsidR="00C122A0" w:rsidRPr="005E6FDB" w:rsidRDefault="00C122A0">
            <w:pPr>
              <w:rPr>
                <w:rFonts w:asciiTheme="minorHAnsi" w:hAnsiTheme="minorHAnsi" w:cstheme="minorHAnsi"/>
                <w:b/>
              </w:rPr>
              <w:pPrChange w:id="404" w:author="Grant Graham" w:date="2020-07-15T06:07:00Z">
                <w:pPr>
                  <w:pStyle w:val="Paragraph"/>
                  <w:spacing w:before="0" w:after="0"/>
                  <w:ind w:left="0" w:firstLine="0"/>
                </w:pPr>
              </w:pPrChange>
            </w:pPr>
          </w:p>
        </w:tc>
      </w:tr>
      <w:tr w:rsidR="00C122A0" w:rsidRPr="005E6FDB" w14:paraId="21A486FF"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050C9C" w14:textId="77777777" w:rsidR="00C122A0" w:rsidRPr="005E6FDB" w:rsidRDefault="00C122A0">
            <w:pPr>
              <w:rPr>
                <w:rFonts w:asciiTheme="minorHAnsi" w:hAnsiTheme="minorHAnsi" w:cstheme="minorHAnsi"/>
                <w:color w:val="0070C0"/>
                <w:sz w:val="24"/>
                <w:szCs w:val="24"/>
              </w:rPr>
              <w:pPrChange w:id="405" w:author="Grant Graham" w:date="2020-07-15T06:07:00Z">
                <w:pPr>
                  <w:pStyle w:val="Paragraph"/>
                  <w:spacing w:before="0" w:after="0"/>
                  <w:ind w:left="0" w:firstLine="0"/>
                </w:pPr>
              </w:pPrChange>
            </w:pPr>
          </w:p>
        </w:tc>
        <w:tc>
          <w:tcPr>
            <w:tcW w:w="6043" w:type="dxa"/>
            <w:tcBorders>
              <w:bottom w:val="single" w:sz="4" w:space="0" w:color="auto"/>
            </w:tcBorders>
            <w:shd w:val="clear" w:color="auto" w:fill="FFFFFF" w:themeFill="background1"/>
          </w:tcPr>
          <w:p w14:paraId="72C17DB5" w14:textId="00AA085F" w:rsidR="00C122A0" w:rsidRPr="00A446C6" w:rsidRDefault="00EF54AC">
            <w:pPr>
              <w:rPr>
                <w:rFonts w:asciiTheme="minorHAnsi" w:hAnsiTheme="minorHAnsi" w:cstheme="minorHAnsi"/>
                <w:lang w:val="en-US"/>
              </w:rPr>
              <w:pPrChange w:id="406" w:author="Grant Graham" w:date="2020-07-15T06:07:00Z">
                <w:pPr>
                  <w:spacing w:before="100" w:beforeAutospacing="1" w:after="100" w:afterAutospacing="1"/>
                  <w:outlineLvl w:val="2"/>
                </w:pPr>
              </w:pPrChange>
            </w:pPr>
            <w:bookmarkStart w:id="407" w:name="_Toc45633595"/>
            <w:ins w:id="408" w:author="Grant Graham" w:date="2020-07-15T07:20:00Z">
              <w:r>
                <w:rPr>
                  <w:rFonts w:asciiTheme="minorHAnsi" w:hAnsiTheme="minorHAnsi" w:cstheme="minorHAnsi"/>
                  <w:lang w:val="en-US"/>
                </w:rPr>
                <w:t xml:space="preserve">Are </w:t>
              </w:r>
            </w:ins>
            <w:ins w:id="409" w:author="Grant Graham" w:date="2020-07-15T07:21:00Z">
              <w:r>
                <w:rPr>
                  <w:rFonts w:asciiTheme="minorHAnsi" w:hAnsiTheme="minorHAnsi" w:cstheme="minorHAnsi"/>
                  <w:lang w:val="en-US"/>
                </w:rPr>
                <w:t>c</w:t>
              </w:r>
            </w:ins>
            <w:del w:id="410" w:author="Grant Graham" w:date="2020-07-15T07:21:00Z">
              <w:r w:rsidR="00A446C6" w:rsidRPr="00A446C6" w:rsidDel="00EF54AC">
                <w:rPr>
                  <w:rFonts w:asciiTheme="minorHAnsi" w:hAnsiTheme="minorHAnsi" w:cstheme="minorHAnsi"/>
                  <w:lang w:val="en-US"/>
                </w:rPr>
                <w:delText>C</w:delText>
              </w:r>
            </w:del>
            <w:r w:rsidR="00A446C6" w:rsidRPr="00A446C6">
              <w:rPr>
                <w:rFonts w:asciiTheme="minorHAnsi" w:hAnsiTheme="minorHAnsi" w:cstheme="minorHAnsi"/>
                <w:lang w:val="en-US"/>
              </w:rPr>
              <w:t xml:space="preserve">hange management processes </w:t>
            </w:r>
            <w:del w:id="411" w:author="Grant Graham" w:date="2020-07-15T07:21:00Z">
              <w:r w:rsidR="00A446C6" w:rsidRPr="00A446C6" w:rsidDel="00EF54AC">
                <w:rPr>
                  <w:rFonts w:asciiTheme="minorHAnsi" w:hAnsiTheme="minorHAnsi" w:cstheme="minorHAnsi"/>
                  <w:lang w:val="en-US"/>
                </w:rPr>
                <w:delText xml:space="preserve">are </w:delText>
              </w:r>
            </w:del>
            <w:r w:rsidR="00A446C6" w:rsidRPr="00A446C6">
              <w:rPr>
                <w:rFonts w:asciiTheme="minorHAnsi" w:hAnsiTheme="minorHAnsi" w:cstheme="minorHAnsi"/>
                <w:lang w:val="en-US"/>
              </w:rPr>
              <w:t>being followed</w:t>
            </w:r>
            <w:bookmarkEnd w:id="407"/>
            <w:ins w:id="412" w:author="Grant Graham" w:date="2020-07-15T07:21:00Z">
              <w:r>
                <w:rPr>
                  <w:rFonts w:asciiTheme="minorHAnsi" w:hAnsiTheme="minorHAnsi" w:cstheme="minorHAnsi"/>
                  <w:lang w:val="en-US"/>
                </w:rPr>
                <w:t>?</w:t>
              </w:r>
            </w:ins>
          </w:p>
        </w:tc>
        <w:tc>
          <w:tcPr>
            <w:tcW w:w="2690" w:type="dxa"/>
            <w:tcBorders>
              <w:bottom w:val="single" w:sz="4" w:space="0" w:color="auto"/>
            </w:tcBorders>
            <w:shd w:val="clear" w:color="auto" w:fill="FFFFFF" w:themeFill="background1"/>
          </w:tcPr>
          <w:p w14:paraId="04007C13" w14:textId="77777777" w:rsidR="00C122A0" w:rsidRPr="005E6FDB" w:rsidRDefault="00C122A0">
            <w:pPr>
              <w:rPr>
                <w:rFonts w:asciiTheme="minorHAnsi" w:hAnsiTheme="minorHAnsi" w:cstheme="minorHAnsi"/>
                <w:b/>
              </w:rPr>
              <w:pPrChange w:id="413" w:author="Grant Graham" w:date="2020-07-15T06:07:00Z">
                <w:pPr>
                  <w:pStyle w:val="Paragraph"/>
                  <w:spacing w:before="0" w:after="0"/>
                  <w:ind w:left="0" w:firstLine="0"/>
                </w:pPr>
              </w:pPrChange>
            </w:pPr>
          </w:p>
        </w:tc>
      </w:tr>
      <w:tr w:rsidR="00C122A0" w:rsidRPr="005E6FDB" w14:paraId="1103D05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B7F055F" w14:textId="77777777" w:rsidR="00C122A0" w:rsidRPr="005E6FDB" w:rsidRDefault="00C122A0" w:rsidP="00C122A0">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2FE1488" w14:textId="77777777" w:rsidR="00C122A0" w:rsidRPr="005E6FDB" w:rsidRDefault="00C122A0" w:rsidP="00C122A0">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8668B88" w14:textId="77777777" w:rsidR="00C122A0" w:rsidRPr="005E6FDB" w:rsidRDefault="00C122A0" w:rsidP="00C122A0">
            <w:pPr>
              <w:pStyle w:val="Paragraph"/>
              <w:spacing w:before="0" w:after="0"/>
              <w:ind w:left="0" w:firstLine="0"/>
              <w:rPr>
                <w:rFonts w:asciiTheme="minorHAnsi" w:hAnsiTheme="minorHAnsi" w:cstheme="minorHAnsi"/>
              </w:rPr>
            </w:pPr>
          </w:p>
        </w:tc>
      </w:tr>
      <w:tr w:rsidR="00C122A0" w:rsidRPr="005E6FDB" w14:paraId="65D3692B"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5B1D9D0" w14:textId="77777777" w:rsidR="00C122A0" w:rsidRPr="005E6FDB" w:rsidRDefault="00C122A0">
            <w:pPr>
              <w:rPr>
                <w:rFonts w:asciiTheme="minorHAnsi" w:hAnsiTheme="minorHAnsi" w:cstheme="minorHAnsi"/>
                <w:color w:val="0070C0"/>
                <w:sz w:val="24"/>
                <w:szCs w:val="24"/>
              </w:rPr>
              <w:pPrChange w:id="414"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42FE0483" w14:textId="45E10714" w:rsidR="00C122A0" w:rsidRPr="005E6FDB" w:rsidRDefault="00C122A0">
            <w:pPr>
              <w:rPr>
                <w:rFonts w:asciiTheme="minorHAnsi" w:hAnsiTheme="minorHAnsi" w:cstheme="minorHAnsi"/>
                <w:b/>
                <w:bCs/>
                <w:sz w:val="27"/>
                <w:szCs w:val="27"/>
                <w:lang w:val="en-US"/>
              </w:rPr>
              <w:pPrChange w:id="415" w:author="Grant Graham" w:date="2020-07-15T06:04:00Z">
                <w:pPr>
                  <w:spacing w:before="100" w:beforeAutospacing="1" w:after="100" w:afterAutospacing="1"/>
                  <w:outlineLvl w:val="2"/>
                </w:pPr>
              </w:pPrChange>
            </w:pPr>
            <w:bookmarkStart w:id="416" w:name="_Toc45633596"/>
            <w:r w:rsidRPr="005E6FDB">
              <w:rPr>
                <w:rFonts w:asciiTheme="minorHAnsi" w:hAnsiTheme="minorHAnsi" w:cstheme="minorHAnsi"/>
                <w:b/>
                <w:bCs/>
                <w:sz w:val="27"/>
                <w:szCs w:val="27"/>
                <w:lang w:val="en-US"/>
              </w:rPr>
              <w:t>Step 8: Now Sprint…</w:t>
            </w:r>
            <w:bookmarkEnd w:id="416"/>
          </w:p>
        </w:tc>
        <w:tc>
          <w:tcPr>
            <w:tcW w:w="2690" w:type="dxa"/>
            <w:tcBorders>
              <w:bottom w:val="single" w:sz="4" w:space="0" w:color="auto"/>
            </w:tcBorders>
            <w:shd w:val="clear" w:color="auto" w:fill="E2EFD9" w:themeFill="accent6" w:themeFillTint="33"/>
          </w:tcPr>
          <w:p w14:paraId="25FFEA7C" w14:textId="77777777" w:rsidR="00C122A0" w:rsidRPr="005E6FDB" w:rsidRDefault="00C122A0">
            <w:pPr>
              <w:rPr>
                <w:rFonts w:asciiTheme="minorHAnsi" w:hAnsiTheme="minorHAnsi" w:cstheme="minorHAnsi"/>
              </w:rPr>
              <w:pPrChange w:id="417"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A446C6" w:rsidRPr="005E6FDB" w14:paraId="6F7D8242"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41F0CDC" w14:textId="77777777" w:rsidR="00A446C6" w:rsidRPr="005E6FDB" w:rsidRDefault="00A446C6">
            <w:pPr>
              <w:rPr>
                <w:rFonts w:asciiTheme="minorHAnsi" w:hAnsiTheme="minorHAnsi" w:cstheme="minorHAnsi"/>
                <w:color w:val="0070C0"/>
                <w:sz w:val="24"/>
                <w:szCs w:val="24"/>
              </w:rPr>
              <w:pPrChange w:id="418" w:author="Grant Graham" w:date="2020-07-15T06:07:00Z">
                <w:pPr>
                  <w:pStyle w:val="Paragraph"/>
                  <w:spacing w:before="0" w:after="0"/>
                  <w:ind w:left="0" w:firstLine="0"/>
                </w:pPr>
              </w:pPrChange>
            </w:pPr>
          </w:p>
        </w:tc>
        <w:tc>
          <w:tcPr>
            <w:tcW w:w="6043" w:type="dxa"/>
            <w:tcBorders>
              <w:bottom w:val="single" w:sz="4" w:space="0" w:color="auto"/>
            </w:tcBorders>
            <w:shd w:val="clear" w:color="auto" w:fill="auto"/>
          </w:tcPr>
          <w:p w14:paraId="763D304E" w14:textId="42C8E80C" w:rsidR="00A446C6" w:rsidRPr="00A446C6" w:rsidRDefault="008F5C52">
            <w:pPr>
              <w:rPr>
                <w:rFonts w:asciiTheme="minorHAnsi" w:hAnsiTheme="minorHAnsi" w:cstheme="minorHAnsi"/>
                <w:lang w:val="en-US"/>
              </w:rPr>
              <w:pPrChange w:id="419" w:author="Grant Graham" w:date="2020-07-15T06:07:00Z">
                <w:pPr>
                  <w:spacing w:before="100" w:beforeAutospacing="1" w:after="100" w:afterAutospacing="1"/>
                  <w:outlineLvl w:val="2"/>
                </w:pPr>
              </w:pPrChange>
            </w:pPr>
            <w:bookmarkStart w:id="420" w:name="_Toc45633597"/>
            <w:ins w:id="421" w:author="Grant Graham" w:date="2020-07-15T07:21:00Z">
              <w:r>
                <w:rPr>
                  <w:rFonts w:asciiTheme="minorHAnsi" w:hAnsiTheme="minorHAnsi" w:cstheme="minorHAnsi"/>
                  <w:lang w:val="en-US"/>
                </w:rPr>
                <w:t xml:space="preserve">Has </w:t>
              </w:r>
            </w:ins>
            <w:r w:rsidR="00A446C6" w:rsidRPr="00A446C6">
              <w:rPr>
                <w:rFonts w:asciiTheme="minorHAnsi" w:hAnsiTheme="minorHAnsi" w:cstheme="minorHAnsi"/>
                <w:lang w:val="en-US"/>
              </w:rPr>
              <w:t xml:space="preserve">Sprint 0 </w:t>
            </w:r>
            <w:del w:id="422" w:author="Grant Graham" w:date="2020-07-15T07:21:00Z">
              <w:r w:rsidR="00A446C6" w:rsidRPr="00A446C6" w:rsidDel="008F5C52">
                <w:rPr>
                  <w:rFonts w:asciiTheme="minorHAnsi" w:hAnsiTheme="minorHAnsi" w:cstheme="minorHAnsi"/>
                  <w:lang w:val="en-US"/>
                </w:rPr>
                <w:delText xml:space="preserve">has </w:delText>
              </w:r>
            </w:del>
            <w:r w:rsidR="00967B8C" w:rsidRPr="00A446C6">
              <w:rPr>
                <w:rFonts w:asciiTheme="minorHAnsi" w:hAnsiTheme="minorHAnsi" w:cstheme="minorHAnsi"/>
                <w:lang w:val="en-US"/>
              </w:rPr>
              <w:t>occurred,</w:t>
            </w:r>
            <w:r w:rsidR="00A446C6" w:rsidRPr="00A446C6">
              <w:rPr>
                <w:rFonts w:asciiTheme="minorHAnsi" w:hAnsiTheme="minorHAnsi" w:cstheme="minorHAnsi"/>
                <w:lang w:val="en-US"/>
              </w:rPr>
              <w:t xml:space="preserve"> and </w:t>
            </w:r>
            <w:ins w:id="423" w:author="Grant Graham" w:date="2020-07-15T07:22:00Z">
              <w:r>
                <w:rPr>
                  <w:rFonts w:asciiTheme="minorHAnsi" w:hAnsiTheme="minorHAnsi" w:cstheme="minorHAnsi"/>
                  <w:lang w:val="en-US"/>
                </w:rPr>
                <w:t xml:space="preserve">is </w:t>
              </w:r>
            </w:ins>
            <w:r w:rsidR="00A446C6" w:rsidRPr="00A446C6">
              <w:rPr>
                <w:rFonts w:asciiTheme="minorHAnsi" w:hAnsiTheme="minorHAnsi" w:cstheme="minorHAnsi"/>
                <w:lang w:val="en-US"/>
              </w:rPr>
              <w:t>the team</w:t>
            </w:r>
            <w:del w:id="424" w:author="Grant Graham" w:date="2020-07-15T07:22:00Z">
              <w:r w:rsidR="00A446C6" w:rsidRPr="00A446C6" w:rsidDel="008F5C52">
                <w:rPr>
                  <w:rFonts w:asciiTheme="minorHAnsi" w:hAnsiTheme="minorHAnsi" w:cstheme="minorHAnsi"/>
                  <w:lang w:val="en-US"/>
                </w:rPr>
                <w:delText xml:space="preserve"> is</w:delText>
              </w:r>
            </w:del>
            <w:r w:rsidR="00A446C6" w:rsidRPr="00A446C6">
              <w:rPr>
                <w:rFonts w:asciiTheme="minorHAnsi" w:hAnsiTheme="minorHAnsi" w:cstheme="minorHAnsi"/>
                <w:lang w:val="en-US"/>
              </w:rPr>
              <w:t xml:space="preserve"> able to start working</w:t>
            </w:r>
            <w:bookmarkEnd w:id="420"/>
            <w:ins w:id="425" w:author="Grant Graham" w:date="2020-07-15T07:22:00Z">
              <w:r>
                <w:rPr>
                  <w:rFonts w:asciiTheme="minorHAnsi" w:hAnsiTheme="minorHAnsi" w:cstheme="minorHAnsi"/>
                  <w:lang w:val="en-US"/>
                </w:rPr>
                <w:t>?</w:t>
              </w:r>
            </w:ins>
          </w:p>
        </w:tc>
        <w:tc>
          <w:tcPr>
            <w:tcW w:w="2690" w:type="dxa"/>
            <w:tcBorders>
              <w:bottom w:val="single" w:sz="4" w:space="0" w:color="auto"/>
            </w:tcBorders>
            <w:shd w:val="clear" w:color="auto" w:fill="auto"/>
          </w:tcPr>
          <w:p w14:paraId="24731F1E" w14:textId="77777777" w:rsidR="00A446C6" w:rsidRPr="005E6FDB" w:rsidRDefault="00A446C6">
            <w:pPr>
              <w:rPr>
                <w:rFonts w:asciiTheme="minorHAnsi" w:hAnsiTheme="minorHAnsi" w:cstheme="minorHAnsi"/>
                <w:b/>
              </w:rPr>
              <w:pPrChange w:id="426" w:author="Grant Graham" w:date="2020-07-15T06:07:00Z">
                <w:pPr>
                  <w:pStyle w:val="Paragraph"/>
                  <w:spacing w:before="0" w:after="0"/>
                  <w:ind w:left="0" w:firstLine="0"/>
                </w:pPr>
              </w:pPrChange>
            </w:pPr>
          </w:p>
        </w:tc>
      </w:tr>
      <w:tr w:rsidR="00A446C6" w:rsidRPr="005E6FDB" w14:paraId="35634A13"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9D7AEB8" w14:textId="77777777" w:rsidR="00A446C6" w:rsidRPr="005E6FDB" w:rsidRDefault="00A446C6">
            <w:pPr>
              <w:rPr>
                <w:rFonts w:asciiTheme="minorHAnsi" w:hAnsiTheme="minorHAnsi" w:cstheme="minorHAnsi"/>
                <w:color w:val="0070C0"/>
                <w:sz w:val="24"/>
                <w:szCs w:val="24"/>
              </w:rPr>
              <w:pPrChange w:id="427" w:author="Grant Graham" w:date="2020-07-15T06:07:00Z">
                <w:pPr>
                  <w:pStyle w:val="Paragraph"/>
                  <w:spacing w:before="0" w:after="0"/>
                  <w:ind w:left="0" w:firstLine="0"/>
                </w:pPr>
              </w:pPrChange>
            </w:pPr>
          </w:p>
        </w:tc>
        <w:tc>
          <w:tcPr>
            <w:tcW w:w="6043" w:type="dxa"/>
            <w:tcBorders>
              <w:bottom w:val="single" w:sz="4" w:space="0" w:color="auto"/>
            </w:tcBorders>
            <w:shd w:val="clear" w:color="auto" w:fill="auto"/>
          </w:tcPr>
          <w:p w14:paraId="6256B7E3" w14:textId="54EFBE8D" w:rsidR="00A446C6" w:rsidRPr="00A446C6" w:rsidRDefault="008F5C52">
            <w:pPr>
              <w:rPr>
                <w:rFonts w:asciiTheme="minorHAnsi" w:hAnsiTheme="minorHAnsi" w:cstheme="minorHAnsi"/>
                <w:lang w:val="en-US"/>
              </w:rPr>
              <w:pPrChange w:id="428" w:author="Grant Graham" w:date="2020-07-15T06:07:00Z">
                <w:pPr>
                  <w:spacing w:before="100" w:beforeAutospacing="1" w:after="100" w:afterAutospacing="1"/>
                  <w:outlineLvl w:val="2"/>
                </w:pPr>
              </w:pPrChange>
            </w:pPr>
            <w:bookmarkStart w:id="429" w:name="_Toc45633598"/>
            <w:ins w:id="430" w:author="Grant Graham" w:date="2020-07-15T07:22:00Z">
              <w:r>
                <w:rPr>
                  <w:rFonts w:asciiTheme="minorHAnsi" w:hAnsiTheme="minorHAnsi" w:cstheme="minorHAnsi"/>
                  <w:lang w:val="en-US"/>
                </w:rPr>
                <w:t xml:space="preserve">Are </w:t>
              </w:r>
            </w:ins>
            <w:del w:id="431" w:author="Grant Graham" w:date="2020-07-15T07:22:00Z">
              <w:r w:rsidR="00A446C6" w:rsidRPr="00A446C6" w:rsidDel="008F5C52">
                <w:rPr>
                  <w:rFonts w:asciiTheme="minorHAnsi" w:hAnsiTheme="minorHAnsi" w:cstheme="minorHAnsi"/>
                  <w:lang w:val="en-US"/>
                </w:rPr>
                <w:delText>S</w:delText>
              </w:r>
            </w:del>
            <w:ins w:id="432" w:author="Grant Graham" w:date="2020-07-15T07:22:00Z">
              <w:r>
                <w:rPr>
                  <w:rFonts w:asciiTheme="minorHAnsi" w:hAnsiTheme="minorHAnsi" w:cstheme="minorHAnsi"/>
                  <w:lang w:val="en-US"/>
                </w:rPr>
                <w:t>s</w:t>
              </w:r>
            </w:ins>
            <w:r w:rsidR="00A446C6" w:rsidRPr="00A446C6">
              <w:rPr>
                <w:rFonts w:asciiTheme="minorHAnsi" w:hAnsiTheme="minorHAnsi" w:cstheme="minorHAnsi"/>
                <w:lang w:val="en-US"/>
              </w:rPr>
              <w:t xml:space="preserve">print ceremonies </w:t>
            </w:r>
            <w:del w:id="433" w:author="Grant Graham" w:date="2020-07-15T07:22:00Z">
              <w:r w:rsidR="00A446C6" w:rsidRPr="00A446C6" w:rsidDel="008F5C52">
                <w:rPr>
                  <w:rFonts w:asciiTheme="minorHAnsi" w:hAnsiTheme="minorHAnsi" w:cstheme="minorHAnsi"/>
                  <w:lang w:val="en-US"/>
                </w:rPr>
                <w:delText xml:space="preserve">are </w:delText>
              </w:r>
            </w:del>
            <w:r w:rsidR="00A446C6" w:rsidRPr="00A446C6">
              <w:rPr>
                <w:rFonts w:asciiTheme="minorHAnsi" w:hAnsiTheme="minorHAnsi" w:cstheme="minorHAnsi"/>
                <w:lang w:val="en-US"/>
              </w:rPr>
              <w:t>being followed and documented for review</w:t>
            </w:r>
            <w:bookmarkEnd w:id="429"/>
            <w:ins w:id="434" w:author="Grant Graham" w:date="2020-07-15T07:22:00Z">
              <w:r>
                <w:rPr>
                  <w:rFonts w:asciiTheme="minorHAnsi" w:hAnsiTheme="minorHAnsi" w:cstheme="minorHAnsi"/>
                  <w:lang w:val="en-US"/>
                </w:rPr>
                <w:t>?</w:t>
              </w:r>
            </w:ins>
          </w:p>
        </w:tc>
        <w:tc>
          <w:tcPr>
            <w:tcW w:w="2690" w:type="dxa"/>
            <w:tcBorders>
              <w:bottom w:val="single" w:sz="4" w:space="0" w:color="auto"/>
            </w:tcBorders>
            <w:shd w:val="clear" w:color="auto" w:fill="auto"/>
          </w:tcPr>
          <w:p w14:paraId="33D960CC" w14:textId="77777777" w:rsidR="00A446C6" w:rsidRPr="005E6FDB" w:rsidRDefault="00A446C6">
            <w:pPr>
              <w:rPr>
                <w:rFonts w:asciiTheme="minorHAnsi" w:hAnsiTheme="minorHAnsi" w:cstheme="minorHAnsi"/>
                <w:b/>
              </w:rPr>
              <w:pPrChange w:id="435" w:author="Grant Graham" w:date="2020-07-15T06:07:00Z">
                <w:pPr>
                  <w:pStyle w:val="Paragraph"/>
                  <w:spacing w:before="0" w:after="0"/>
                  <w:ind w:left="0" w:firstLine="0"/>
                </w:pPr>
              </w:pPrChange>
            </w:pPr>
          </w:p>
        </w:tc>
      </w:tr>
      <w:tr w:rsidR="00A446C6" w:rsidRPr="005E6FDB" w14:paraId="1B6A0031"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8AF0173" w14:textId="77777777" w:rsidR="00A446C6" w:rsidRPr="005E6FDB" w:rsidRDefault="00A446C6">
            <w:pPr>
              <w:rPr>
                <w:rFonts w:asciiTheme="minorHAnsi" w:hAnsiTheme="minorHAnsi" w:cstheme="minorHAnsi"/>
                <w:color w:val="0070C0"/>
                <w:sz w:val="24"/>
                <w:szCs w:val="24"/>
              </w:rPr>
              <w:pPrChange w:id="436" w:author="Grant Graham" w:date="2020-07-15T06:07:00Z">
                <w:pPr>
                  <w:pStyle w:val="Paragraph"/>
                  <w:spacing w:before="0" w:after="0"/>
                  <w:ind w:left="0" w:firstLine="0"/>
                </w:pPr>
              </w:pPrChange>
            </w:pPr>
          </w:p>
        </w:tc>
        <w:tc>
          <w:tcPr>
            <w:tcW w:w="6043" w:type="dxa"/>
            <w:tcBorders>
              <w:bottom w:val="single" w:sz="4" w:space="0" w:color="auto"/>
            </w:tcBorders>
            <w:shd w:val="clear" w:color="auto" w:fill="auto"/>
          </w:tcPr>
          <w:p w14:paraId="0CD74A02" w14:textId="610B1050" w:rsidR="00A446C6" w:rsidRPr="00A446C6" w:rsidRDefault="00A446C6">
            <w:pPr>
              <w:rPr>
                <w:rFonts w:cstheme="minorHAnsi"/>
                <w:lang w:val="en-US"/>
              </w:rPr>
              <w:pPrChange w:id="437" w:author="Grant Graham" w:date="2020-07-15T06:07:00Z">
                <w:pPr>
                  <w:spacing w:before="100" w:beforeAutospacing="1" w:after="100" w:afterAutospacing="1"/>
                  <w:outlineLvl w:val="2"/>
                </w:pPr>
              </w:pPrChange>
            </w:pPr>
            <w:bookmarkStart w:id="438" w:name="_Toc45633599"/>
            <w:r>
              <w:rPr>
                <w:rFonts w:asciiTheme="minorHAnsi" w:hAnsiTheme="minorHAnsi" w:cstheme="minorHAnsi"/>
                <w:lang w:val="en-US"/>
              </w:rPr>
              <w:t>With each s</w:t>
            </w:r>
            <w:r w:rsidRPr="00A446C6">
              <w:rPr>
                <w:rFonts w:asciiTheme="minorHAnsi" w:hAnsiTheme="minorHAnsi" w:cstheme="minorHAnsi"/>
                <w:lang w:val="en-US"/>
              </w:rPr>
              <w:t>print</w:t>
            </w:r>
            <w:ins w:id="439" w:author="Grant Graham" w:date="2020-07-15T07:22:00Z">
              <w:r w:rsidR="008F5C52">
                <w:rPr>
                  <w:rFonts w:asciiTheme="minorHAnsi" w:hAnsiTheme="minorHAnsi" w:cstheme="minorHAnsi"/>
                  <w:lang w:val="en-US"/>
                </w:rPr>
                <w:t>, is</w:t>
              </w:r>
            </w:ins>
            <w:r>
              <w:rPr>
                <w:rFonts w:asciiTheme="minorHAnsi" w:hAnsiTheme="minorHAnsi" w:cstheme="minorHAnsi"/>
                <w:lang w:val="en-US"/>
              </w:rPr>
              <w:t xml:space="preserve"> the Scrum master </w:t>
            </w:r>
            <w:del w:id="440" w:author="Grant Graham" w:date="2020-07-15T07:22:00Z">
              <w:r w:rsidDel="008F5C52">
                <w:rPr>
                  <w:rFonts w:asciiTheme="minorHAnsi" w:hAnsiTheme="minorHAnsi" w:cstheme="minorHAnsi"/>
                  <w:lang w:val="en-US"/>
                </w:rPr>
                <w:delText xml:space="preserve">is </w:delText>
              </w:r>
            </w:del>
            <w:r>
              <w:rPr>
                <w:rFonts w:asciiTheme="minorHAnsi" w:hAnsiTheme="minorHAnsi" w:cstheme="minorHAnsi"/>
                <w:lang w:val="en-US"/>
              </w:rPr>
              <w:t>looking for opportunities to improve the team</w:t>
            </w:r>
            <w:r w:rsidR="00FF4286">
              <w:rPr>
                <w:rFonts w:asciiTheme="minorHAnsi" w:hAnsiTheme="minorHAnsi" w:cstheme="minorHAnsi"/>
                <w:lang w:val="en-US"/>
              </w:rPr>
              <w:t>’</w:t>
            </w:r>
            <w:r>
              <w:rPr>
                <w:rFonts w:asciiTheme="minorHAnsi" w:hAnsiTheme="minorHAnsi" w:cstheme="minorHAnsi"/>
                <w:lang w:val="en-US"/>
              </w:rPr>
              <w:t>s efficiency</w:t>
            </w:r>
            <w:bookmarkEnd w:id="438"/>
            <w:ins w:id="441" w:author="Grant Graham" w:date="2020-07-15T07:22:00Z">
              <w:r w:rsidR="008F5C52">
                <w:rPr>
                  <w:rFonts w:asciiTheme="minorHAnsi" w:hAnsiTheme="minorHAnsi" w:cstheme="minorHAnsi"/>
                  <w:lang w:val="en-US"/>
                </w:rPr>
                <w:t>?</w:t>
              </w:r>
            </w:ins>
            <w:del w:id="442" w:author="Grant Graham" w:date="2020-07-15T07:22:00Z">
              <w:r w:rsidRPr="00A446C6" w:rsidDel="008F5C52">
                <w:rPr>
                  <w:rFonts w:asciiTheme="minorHAnsi" w:hAnsiTheme="minorHAnsi" w:cstheme="minorHAnsi"/>
                  <w:lang w:val="en-US"/>
                </w:rPr>
                <w:delText xml:space="preserve"> </w:delText>
              </w:r>
            </w:del>
          </w:p>
        </w:tc>
        <w:tc>
          <w:tcPr>
            <w:tcW w:w="2690" w:type="dxa"/>
            <w:tcBorders>
              <w:bottom w:val="single" w:sz="4" w:space="0" w:color="auto"/>
            </w:tcBorders>
            <w:shd w:val="clear" w:color="auto" w:fill="auto"/>
          </w:tcPr>
          <w:p w14:paraId="3A3EEF2A" w14:textId="77777777" w:rsidR="00A446C6" w:rsidRPr="005E6FDB" w:rsidRDefault="00A446C6">
            <w:pPr>
              <w:rPr>
                <w:rFonts w:asciiTheme="minorHAnsi" w:hAnsiTheme="minorHAnsi" w:cstheme="minorHAnsi"/>
                <w:b/>
              </w:rPr>
              <w:pPrChange w:id="443" w:author="Grant Graham" w:date="2020-07-15T06:07:00Z">
                <w:pPr>
                  <w:pStyle w:val="Paragraph"/>
                  <w:spacing w:before="0" w:after="0"/>
                  <w:ind w:left="0" w:firstLine="0"/>
                </w:pPr>
              </w:pPrChange>
            </w:pPr>
          </w:p>
        </w:tc>
      </w:tr>
      <w:tr w:rsidR="00A446C6" w:rsidRPr="005E6FDB" w14:paraId="449E5CF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4DEFD0D"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99EAEAC"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79FB2E1"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745FCEFB"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EE4834C" w14:textId="77777777" w:rsidR="00A446C6" w:rsidRPr="005E6FDB" w:rsidRDefault="00A446C6">
            <w:pPr>
              <w:rPr>
                <w:rFonts w:asciiTheme="minorHAnsi" w:hAnsiTheme="minorHAnsi" w:cstheme="minorHAnsi"/>
                <w:color w:val="0070C0"/>
                <w:sz w:val="24"/>
                <w:szCs w:val="24"/>
              </w:rPr>
              <w:pPrChange w:id="444"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7F8DE5C1" w14:textId="6EA4CDF0" w:rsidR="00A446C6" w:rsidRPr="005E6FDB" w:rsidRDefault="00A446C6">
            <w:pPr>
              <w:rPr>
                <w:rFonts w:asciiTheme="minorHAnsi" w:hAnsiTheme="minorHAnsi" w:cstheme="minorHAnsi"/>
                <w:b/>
                <w:bCs/>
                <w:sz w:val="27"/>
                <w:szCs w:val="27"/>
                <w:lang w:val="en-US"/>
              </w:rPr>
              <w:pPrChange w:id="445" w:author="Grant Graham" w:date="2020-07-15T06:04:00Z">
                <w:pPr>
                  <w:spacing w:before="100" w:beforeAutospacing="1" w:after="100" w:afterAutospacing="1"/>
                  <w:outlineLvl w:val="2"/>
                </w:pPr>
              </w:pPrChange>
            </w:pPr>
            <w:bookmarkStart w:id="446" w:name="_Toc45633600"/>
            <w:r w:rsidRPr="005E6FDB">
              <w:rPr>
                <w:rFonts w:asciiTheme="minorHAnsi" w:hAnsiTheme="minorHAnsi" w:cstheme="minorHAnsi"/>
                <w:b/>
                <w:bCs/>
                <w:sz w:val="27"/>
                <w:szCs w:val="27"/>
                <w:lang w:val="en-US"/>
              </w:rPr>
              <w:t>Step 9: Conduct Code Reviews</w:t>
            </w:r>
            <w:bookmarkEnd w:id="446"/>
          </w:p>
        </w:tc>
        <w:tc>
          <w:tcPr>
            <w:tcW w:w="2690" w:type="dxa"/>
            <w:tcBorders>
              <w:bottom w:val="single" w:sz="4" w:space="0" w:color="auto"/>
            </w:tcBorders>
            <w:shd w:val="clear" w:color="auto" w:fill="E2EFD9" w:themeFill="accent6" w:themeFillTint="33"/>
          </w:tcPr>
          <w:p w14:paraId="01B41394" w14:textId="77777777" w:rsidR="00A446C6" w:rsidRPr="005E6FDB" w:rsidRDefault="00A446C6">
            <w:pPr>
              <w:rPr>
                <w:rFonts w:asciiTheme="minorHAnsi" w:hAnsiTheme="minorHAnsi" w:cstheme="minorHAnsi"/>
              </w:rPr>
              <w:pPrChange w:id="447"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A446C6" w:rsidRPr="005E6FDB" w14:paraId="4AD37D15"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06FB8FD" w14:textId="77777777" w:rsidR="00A446C6" w:rsidRPr="005E6FDB" w:rsidRDefault="00A446C6">
            <w:pPr>
              <w:rPr>
                <w:rFonts w:asciiTheme="minorHAnsi" w:hAnsiTheme="minorHAnsi" w:cstheme="minorHAnsi"/>
                <w:color w:val="0070C0"/>
                <w:sz w:val="24"/>
                <w:szCs w:val="24"/>
              </w:rPr>
              <w:pPrChange w:id="448" w:author="Grant Graham" w:date="2020-07-15T06:08:00Z">
                <w:pPr>
                  <w:pStyle w:val="Paragraph"/>
                  <w:spacing w:before="0" w:after="0"/>
                  <w:ind w:left="0" w:firstLine="0"/>
                </w:pPr>
              </w:pPrChange>
            </w:pPr>
          </w:p>
        </w:tc>
        <w:tc>
          <w:tcPr>
            <w:tcW w:w="6043" w:type="dxa"/>
            <w:tcBorders>
              <w:bottom w:val="single" w:sz="4" w:space="0" w:color="auto"/>
            </w:tcBorders>
            <w:shd w:val="clear" w:color="auto" w:fill="auto"/>
          </w:tcPr>
          <w:p w14:paraId="7918899D" w14:textId="72BF257D" w:rsidR="00A446C6" w:rsidRPr="00B17982" w:rsidRDefault="00B17982">
            <w:pPr>
              <w:rPr>
                <w:rFonts w:ascii="Calibri" w:hAnsi="Calibri" w:cs="Calibri"/>
                <w:lang w:val="en-US"/>
              </w:rPr>
              <w:pPrChange w:id="449" w:author="Grant Graham" w:date="2020-07-15T06:08:00Z">
                <w:pPr>
                  <w:spacing w:before="100" w:beforeAutospacing="1" w:after="100" w:afterAutospacing="1"/>
                  <w:outlineLvl w:val="2"/>
                </w:pPr>
              </w:pPrChange>
            </w:pPr>
            <w:bookmarkStart w:id="450" w:name="_Toc45633601"/>
            <w:r w:rsidRPr="00B17982">
              <w:rPr>
                <w:rFonts w:ascii="Calibri" w:hAnsi="Calibri" w:cs="Calibri"/>
                <w:lang w:val="en-US"/>
              </w:rPr>
              <w:t>Are the code review results posted for all to review?</w:t>
            </w:r>
            <w:bookmarkEnd w:id="450"/>
          </w:p>
        </w:tc>
        <w:tc>
          <w:tcPr>
            <w:tcW w:w="2690" w:type="dxa"/>
            <w:tcBorders>
              <w:bottom w:val="single" w:sz="4" w:space="0" w:color="auto"/>
            </w:tcBorders>
            <w:shd w:val="clear" w:color="auto" w:fill="auto"/>
          </w:tcPr>
          <w:p w14:paraId="3D6445B8" w14:textId="77777777" w:rsidR="00A446C6" w:rsidRPr="005E6FDB" w:rsidRDefault="00A446C6">
            <w:pPr>
              <w:rPr>
                <w:rFonts w:asciiTheme="minorHAnsi" w:hAnsiTheme="minorHAnsi" w:cstheme="minorHAnsi"/>
                <w:b/>
              </w:rPr>
              <w:pPrChange w:id="451" w:author="Grant Graham" w:date="2020-07-15T06:08:00Z">
                <w:pPr>
                  <w:pStyle w:val="Paragraph"/>
                  <w:spacing w:before="0" w:after="0"/>
                  <w:ind w:left="0" w:firstLine="0"/>
                </w:pPr>
              </w:pPrChange>
            </w:pPr>
          </w:p>
        </w:tc>
      </w:tr>
      <w:tr w:rsidR="00A446C6" w:rsidRPr="005E6FDB" w14:paraId="615AC8B3"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DB7F912" w14:textId="77777777" w:rsidR="00A446C6" w:rsidRPr="005E6FDB" w:rsidRDefault="00A446C6">
            <w:pPr>
              <w:rPr>
                <w:rFonts w:asciiTheme="minorHAnsi" w:hAnsiTheme="minorHAnsi" w:cstheme="minorHAnsi"/>
                <w:color w:val="0070C0"/>
                <w:sz w:val="24"/>
                <w:szCs w:val="24"/>
              </w:rPr>
              <w:pPrChange w:id="452" w:author="Grant Graham" w:date="2020-07-15T06:08:00Z">
                <w:pPr>
                  <w:pStyle w:val="Paragraph"/>
                  <w:spacing w:before="0" w:after="0"/>
                  <w:ind w:left="0" w:firstLine="0"/>
                </w:pPr>
              </w:pPrChange>
            </w:pPr>
          </w:p>
        </w:tc>
        <w:tc>
          <w:tcPr>
            <w:tcW w:w="6043" w:type="dxa"/>
            <w:tcBorders>
              <w:bottom w:val="single" w:sz="4" w:space="0" w:color="auto"/>
            </w:tcBorders>
            <w:shd w:val="clear" w:color="auto" w:fill="auto"/>
          </w:tcPr>
          <w:p w14:paraId="15DB1E4E" w14:textId="65A62846" w:rsidR="00A446C6" w:rsidRPr="00B17982" w:rsidRDefault="00B17982">
            <w:pPr>
              <w:rPr>
                <w:rFonts w:ascii="Calibri" w:hAnsi="Calibri" w:cs="Calibri"/>
                <w:lang w:val="en-US"/>
              </w:rPr>
              <w:pPrChange w:id="453" w:author="Grant Graham" w:date="2020-07-15T06:08:00Z">
                <w:pPr>
                  <w:spacing w:before="100" w:beforeAutospacing="1" w:after="100" w:afterAutospacing="1"/>
                  <w:outlineLvl w:val="2"/>
                </w:pPr>
              </w:pPrChange>
            </w:pPr>
            <w:bookmarkStart w:id="454" w:name="_Toc45633602"/>
            <w:r w:rsidRPr="00B17982">
              <w:rPr>
                <w:rFonts w:ascii="Calibri" w:hAnsi="Calibri" w:cs="Calibri"/>
                <w:lang w:val="en-US"/>
              </w:rPr>
              <w:t>Is there a need to modify coding standards?</w:t>
            </w:r>
            <w:bookmarkEnd w:id="454"/>
          </w:p>
        </w:tc>
        <w:tc>
          <w:tcPr>
            <w:tcW w:w="2690" w:type="dxa"/>
            <w:tcBorders>
              <w:bottom w:val="single" w:sz="4" w:space="0" w:color="auto"/>
            </w:tcBorders>
            <w:shd w:val="clear" w:color="auto" w:fill="auto"/>
          </w:tcPr>
          <w:p w14:paraId="12264612" w14:textId="77777777" w:rsidR="00A446C6" w:rsidRPr="005E6FDB" w:rsidRDefault="00A446C6">
            <w:pPr>
              <w:rPr>
                <w:rFonts w:asciiTheme="minorHAnsi" w:hAnsiTheme="minorHAnsi" w:cstheme="minorHAnsi"/>
                <w:b/>
              </w:rPr>
              <w:pPrChange w:id="455" w:author="Grant Graham" w:date="2020-07-15T06:08:00Z">
                <w:pPr>
                  <w:pStyle w:val="Paragraph"/>
                  <w:spacing w:before="0" w:after="0"/>
                  <w:ind w:left="0" w:firstLine="0"/>
                </w:pPr>
              </w:pPrChange>
            </w:pPr>
          </w:p>
        </w:tc>
      </w:tr>
      <w:tr w:rsidR="00B17982" w:rsidRPr="005E6FDB" w14:paraId="2565D7DE"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EB38BEF" w14:textId="77777777" w:rsidR="00B17982" w:rsidRPr="005E6FDB" w:rsidRDefault="00B17982">
            <w:pPr>
              <w:rPr>
                <w:rFonts w:asciiTheme="minorHAnsi" w:hAnsiTheme="minorHAnsi" w:cstheme="minorHAnsi"/>
                <w:color w:val="0070C0"/>
                <w:sz w:val="24"/>
                <w:szCs w:val="24"/>
              </w:rPr>
              <w:pPrChange w:id="456" w:author="Grant Graham" w:date="2020-07-15T06:08:00Z">
                <w:pPr>
                  <w:pStyle w:val="Paragraph"/>
                  <w:spacing w:before="0" w:after="0"/>
                  <w:ind w:left="0" w:firstLine="0"/>
                </w:pPr>
              </w:pPrChange>
            </w:pPr>
          </w:p>
        </w:tc>
        <w:tc>
          <w:tcPr>
            <w:tcW w:w="6043" w:type="dxa"/>
            <w:tcBorders>
              <w:bottom w:val="single" w:sz="4" w:space="0" w:color="auto"/>
            </w:tcBorders>
            <w:shd w:val="clear" w:color="auto" w:fill="auto"/>
          </w:tcPr>
          <w:p w14:paraId="290C48D6" w14:textId="6E10A40D" w:rsidR="00B17982" w:rsidRPr="00B17982" w:rsidRDefault="00B17982">
            <w:pPr>
              <w:rPr>
                <w:rFonts w:ascii="Calibri" w:hAnsi="Calibri" w:cs="Calibri"/>
                <w:lang w:val="en-US"/>
              </w:rPr>
              <w:pPrChange w:id="457" w:author="Grant Graham" w:date="2020-07-15T06:08:00Z">
                <w:pPr>
                  <w:spacing w:before="100" w:beforeAutospacing="1" w:after="100" w:afterAutospacing="1"/>
                  <w:outlineLvl w:val="2"/>
                </w:pPr>
              </w:pPrChange>
            </w:pPr>
            <w:bookmarkStart w:id="458" w:name="_Toc45633603"/>
            <w:r>
              <w:rPr>
                <w:rFonts w:ascii="Calibri" w:hAnsi="Calibri" w:cs="Calibri"/>
                <w:lang w:val="en-US"/>
              </w:rPr>
              <w:t xml:space="preserve">Do the automated code testing processes </w:t>
            </w:r>
            <w:r w:rsidR="00967B8C">
              <w:rPr>
                <w:rFonts w:ascii="Calibri" w:hAnsi="Calibri" w:cs="Calibri"/>
                <w:lang w:val="en-US"/>
              </w:rPr>
              <w:t>reduce</w:t>
            </w:r>
            <w:r>
              <w:rPr>
                <w:rFonts w:ascii="Calibri" w:hAnsi="Calibri" w:cs="Calibri"/>
                <w:lang w:val="en-US"/>
              </w:rPr>
              <w:t xml:space="preserve"> the need for manual reviews? Are the logs being read?</w:t>
            </w:r>
            <w:bookmarkEnd w:id="458"/>
          </w:p>
        </w:tc>
        <w:tc>
          <w:tcPr>
            <w:tcW w:w="2690" w:type="dxa"/>
            <w:tcBorders>
              <w:bottom w:val="single" w:sz="4" w:space="0" w:color="auto"/>
            </w:tcBorders>
            <w:shd w:val="clear" w:color="auto" w:fill="auto"/>
          </w:tcPr>
          <w:p w14:paraId="5752FAA1" w14:textId="39F5BE18" w:rsidR="00B17982" w:rsidRPr="005E6FDB" w:rsidRDefault="00B17982">
            <w:pPr>
              <w:rPr>
                <w:rFonts w:asciiTheme="minorHAnsi" w:hAnsiTheme="minorHAnsi" w:cstheme="minorHAnsi"/>
                <w:b/>
              </w:rPr>
              <w:pPrChange w:id="459" w:author="Grant Graham" w:date="2020-07-15T06:08:00Z">
                <w:pPr>
                  <w:pStyle w:val="Paragraph"/>
                  <w:spacing w:before="0" w:after="0"/>
                  <w:ind w:left="0" w:firstLine="0"/>
                </w:pPr>
              </w:pPrChange>
            </w:pPr>
            <w:r>
              <w:rPr>
                <w:rFonts w:asciiTheme="minorHAnsi" w:hAnsiTheme="minorHAnsi" w:cstheme="minorHAnsi"/>
                <w:b/>
              </w:rPr>
              <w:t xml:space="preserve"> </w:t>
            </w:r>
          </w:p>
        </w:tc>
      </w:tr>
      <w:tr w:rsidR="00A446C6" w:rsidRPr="005E6FDB" w14:paraId="2716300C"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6FD6EED"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39535F7"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E442397"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0AE4A1DB"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FE01F3B" w14:textId="77777777" w:rsidR="00A446C6" w:rsidRPr="005E6FDB" w:rsidRDefault="00A446C6">
            <w:pPr>
              <w:rPr>
                <w:rFonts w:asciiTheme="minorHAnsi" w:hAnsiTheme="minorHAnsi" w:cstheme="minorHAnsi"/>
                <w:color w:val="0070C0"/>
                <w:sz w:val="24"/>
                <w:szCs w:val="24"/>
              </w:rPr>
              <w:pPrChange w:id="460"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241AD8DA" w14:textId="6DC7BE4F" w:rsidR="00A446C6" w:rsidRPr="005E6FDB" w:rsidRDefault="00A446C6">
            <w:pPr>
              <w:rPr>
                <w:rFonts w:asciiTheme="minorHAnsi" w:hAnsiTheme="minorHAnsi" w:cstheme="minorHAnsi"/>
                <w:b/>
                <w:bCs/>
                <w:sz w:val="27"/>
                <w:szCs w:val="27"/>
                <w:lang w:val="en-US"/>
              </w:rPr>
              <w:pPrChange w:id="461" w:author="Grant Graham" w:date="2020-07-15T06:04:00Z">
                <w:pPr>
                  <w:spacing w:before="100" w:beforeAutospacing="1" w:after="100" w:afterAutospacing="1"/>
                  <w:outlineLvl w:val="2"/>
                </w:pPr>
              </w:pPrChange>
            </w:pPr>
            <w:bookmarkStart w:id="462" w:name="_Toc45633604"/>
            <w:r w:rsidRPr="005E6FDB">
              <w:rPr>
                <w:rFonts w:asciiTheme="minorHAnsi" w:hAnsiTheme="minorHAnsi" w:cstheme="minorHAnsi"/>
                <w:b/>
                <w:bCs/>
                <w:sz w:val="27"/>
                <w:szCs w:val="27"/>
                <w:lang w:val="en-US"/>
              </w:rPr>
              <w:t>Step 10: Complete User Acceptance Testing and Remediate Defects</w:t>
            </w:r>
            <w:bookmarkEnd w:id="462"/>
          </w:p>
        </w:tc>
        <w:tc>
          <w:tcPr>
            <w:tcW w:w="2690" w:type="dxa"/>
            <w:tcBorders>
              <w:bottom w:val="single" w:sz="4" w:space="0" w:color="auto"/>
            </w:tcBorders>
            <w:shd w:val="clear" w:color="auto" w:fill="E2EFD9" w:themeFill="accent6" w:themeFillTint="33"/>
          </w:tcPr>
          <w:p w14:paraId="34FDE270" w14:textId="77777777" w:rsidR="00A446C6" w:rsidRPr="005E6FDB" w:rsidRDefault="00A446C6">
            <w:pPr>
              <w:rPr>
                <w:rFonts w:asciiTheme="minorHAnsi" w:hAnsiTheme="minorHAnsi" w:cstheme="minorHAnsi"/>
              </w:rPr>
              <w:pPrChange w:id="463"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A446C6" w:rsidRPr="005E6FDB" w14:paraId="77F89D45"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146801C" w14:textId="77777777" w:rsidR="00A446C6" w:rsidRPr="005E6FDB" w:rsidRDefault="00A446C6">
            <w:pPr>
              <w:rPr>
                <w:rFonts w:asciiTheme="minorHAnsi" w:hAnsiTheme="minorHAnsi" w:cstheme="minorHAnsi"/>
                <w:color w:val="0070C0"/>
                <w:sz w:val="24"/>
                <w:szCs w:val="24"/>
              </w:rPr>
              <w:pPrChange w:id="464" w:author="Grant Graham" w:date="2020-07-15T06:08:00Z">
                <w:pPr>
                  <w:pStyle w:val="Paragraph"/>
                  <w:spacing w:before="0" w:after="0"/>
                  <w:ind w:left="0" w:firstLine="0"/>
                </w:pPr>
              </w:pPrChange>
            </w:pPr>
          </w:p>
        </w:tc>
        <w:tc>
          <w:tcPr>
            <w:tcW w:w="6043" w:type="dxa"/>
            <w:tcBorders>
              <w:bottom w:val="single" w:sz="4" w:space="0" w:color="auto"/>
            </w:tcBorders>
            <w:shd w:val="clear" w:color="auto" w:fill="auto"/>
          </w:tcPr>
          <w:p w14:paraId="08AD65F3" w14:textId="0222E1E7" w:rsidR="00A446C6" w:rsidRPr="00566A0E" w:rsidRDefault="00566A0E">
            <w:pPr>
              <w:rPr>
                <w:rFonts w:asciiTheme="minorHAnsi" w:hAnsiTheme="minorHAnsi" w:cstheme="minorHAnsi"/>
                <w:lang w:val="en-US"/>
              </w:rPr>
              <w:pPrChange w:id="465" w:author="Grant Graham" w:date="2020-07-15T06:08:00Z">
                <w:pPr>
                  <w:spacing w:before="100" w:beforeAutospacing="1" w:after="100" w:afterAutospacing="1"/>
                  <w:outlineLvl w:val="2"/>
                </w:pPr>
              </w:pPrChange>
            </w:pPr>
            <w:bookmarkStart w:id="466" w:name="_Toc45633605"/>
            <w:r w:rsidRPr="00566A0E">
              <w:rPr>
                <w:rFonts w:asciiTheme="minorHAnsi" w:hAnsiTheme="minorHAnsi" w:cstheme="minorHAnsi"/>
                <w:lang w:val="en-US"/>
              </w:rPr>
              <w:t>Are the tests being maintained? Reviewed? What is the % of pass to failure? What is the process to remediate defects?  What is the mean time to remediation?</w:t>
            </w:r>
            <w:bookmarkEnd w:id="466"/>
          </w:p>
        </w:tc>
        <w:tc>
          <w:tcPr>
            <w:tcW w:w="2690" w:type="dxa"/>
            <w:tcBorders>
              <w:bottom w:val="single" w:sz="4" w:space="0" w:color="auto"/>
            </w:tcBorders>
            <w:shd w:val="clear" w:color="auto" w:fill="auto"/>
          </w:tcPr>
          <w:p w14:paraId="7F2CE275" w14:textId="77777777" w:rsidR="00A446C6" w:rsidRPr="005E6FDB" w:rsidRDefault="00A446C6">
            <w:pPr>
              <w:rPr>
                <w:rFonts w:asciiTheme="minorHAnsi" w:hAnsiTheme="minorHAnsi" w:cstheme="minorHAnsi"/>
                <w:b/>
              </w:rPr>
              <w:pPrChange w:id="467" w:author="Grant Graham" w:date="2020-07-15T06:08:00Z">
                <w:pPr>
                  <w:pStyle w:val="Paragraph"/>
                  <w:spacing w:before="0" w:after="0"/>
                  <w:ind w:left="0" w:firstLine="0"/>
                </w:pPr>
              </w:pPrChange>
            </w:pPr>
          </w:p>
        </w:tc>
      </w:tr>
      <w:tr w:rsidR="00A446C6" w:rsidRPr="005E6FDB" w14:paraId="47151660" w14:textId="77777777" w:rsidTr="00A446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E8989F"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shd w:val="clear" w:color="auto" w:fill="auto"/>
          </w:tcPr>
          <w:p w14:paraId="0C33BCC5" w14:textId="77777777" w:rsidR="00A446C6" w:rsidRPr="005E6FDB" w:rsidRDefault="00A446C6" w:rsidP="00A446C6">
            <w:pPr>
              <w:spacing w:before="100" w:beforeAutospacing="1" w:after="100" w:afterAutospacing="1"/>
              <w:outlineLvl w:val="2"/>
              <w:rPr>
                <w:rFonts w:cstheme="minorHAnsi"/>
                <w:b/>
                <w:bCs/>
                <w:sz w:val="27"/>
                <w:szCs w:val="27"/>
                <w:lang w:val="en-US"/>
              </w:rPr>
            </w:pPr>
          </w:p>
        </w:tc>
        <w:tc>
          <w:tcPr>
            <w:tcW w:w="2690" w:type="dxa"/>
            <w:tcBorders>
              <w:bottom w:val="single" w:sz="4" w:space="0" w:color="auto"/>
            </w:tcBorders>
            <w:shd w:val="clear" w:color="auto" w:fill="auto"/>
          </w:tcPr>
          <w:p w14:paraId="37DD7D1A" w14:textId="77777777" w:rsidR="00A446C6" w:rsidRPr="005E6FDB" w:rsidRDefault="00A446C6" w:rsidP="00A446C6">
            <w:pPr>
              <w:pStyle w:val="Paragraph"/>
              <w:spacing w:before="0" w:after="0"/>
              <w:ind w:left="0" w:firstLine="0"/>
              <w:rPr>
                <w:rFonts w:asciiTheme="minorHAnsi" w:hAnsiTheme="minorHAnsi" w:cstheme="minorHAnsi"/>
                <w:b/>
              </w:rPr>
            </w:pPr>
          </w:p>
        </w:tc>
      </w:tr>
      <w:tr w:rsidR="00A446C6" w:rsidRPr="005E6FDB" w14:paraId="0BEF130C"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8C666A7"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7E5CFC24"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5041EB5C"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276E5574"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113DA0D" w14:textId="77777777" w:rsidR="00A446C6" w:rsidRPr="005E6FDB" w:rsidRDefault="00A446C6">
            <w:pPr>
              <w:rPr>
                <w:rFonts w:asciiTheme="minorHAnsi" w:hAnsiTheme="minorHAnsi" w:cstheme="minorHAnsi"/>
                <w:color w:val="0070C0"/>
                <w:sz w:val="24"/>
                <w:szCs w:val="24"/>
              </w:rPr>
              <w:pPrChange w:id="468"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51A118F0" w14:textId="0AC57D54" w:rsidR="00A446C6" w:rsidRPr="005E6FDB" w:rsidRDefault="00A446C6">
            <w:pPr>
              <w:rPr>
                <w:rFonts w:asciiTheme="minorHAnsi" w:hAnsiTheme="minorHAnsi" w:cstheme="minorHAnsi"/>
                <w:b/>
                <w:bCs/>
                <w:sz w:val="27"/>
                <w:szCs w:val="27"/>
                <w:lang w:val="en-US"/>
              </w:rPr>
              <w:pPrChange w:id="469" w:author="Grant Graham" w:date="2020-07-15T06:04:00Z">
                <w:pPr>
                  <w:spacing w:before="100" w:beforeAutospacing="1" w:after="100" w:afterAutospacing="1"/>
                  <w:outlineLvl w:val="2"/>
                </w:pPr>
              </w:pPrChange>
            </w:pPr>
            <w:bookmarkStart w:id="470" w:name="_Toc45633606"/>
            <w:r w:rsidRPr="005E6FDB">
              <w:rPr>
                <w:rFonts w:asciiTheme="minorHAnsi" w:hAnsiTheme="minorHAnsi" w:cstheme="minorHAnsi"/>
                <w:b/>
                <w:bCs/>
                <w:sz w:val="27"/>
                <w:szCs w:val="27"/>
                <w:lang w:val="en-US"/>
              </w:rPr>
              <w:t>Step 11: Deploy and Promote Through Your Environments</w:t>
            </w:r>
            <w:bookmarkEnd w:id="470"/>
          </w:p>
        </w:tc>
        <w:tc>
          <w:tcPr>
            <w:tcW w:w="2690" w:type="dxa"/>
            <w:tcBorders>
              <w:bottom w:val="single" w:sz="4" w:space="0" w:color="auto"/>
            </w:tcBorders>
            <w:shd w:val="clear" w:color="auto" w:fill="E2EFD9" w:themeFill="accent6" w:themeFillTint="33"/>
          </w:tcPr>
          <w:p w14:paraId="2C467E77" w14:textId="77777777" w:rsidR="00A446C6" w:rsidRPr="005E6FDB" w:rsidRDefault="00A446C6">
            <w:pPr>
              <w:rPr>
                <w:rFonts w:asciiTheme="minorHAnsi" w:hAnsiTheme="minorHAnsi" w:cstheme="minorHAnsi"/>
              </w:rPr>
              <w:pPrChange w:id="471"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3A588D" w:rsidRPr="005E6FDB" w14:paraId="6D79A4E4"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A079A14" w14:textId="77777777" w:rsidR="003A588D" w:rsidRPr="005E6FDB" w:rsidRDefault="003A588D">
            <w:pPr>
              <w:rPr>
                <w:rFonts w:asciiTheme="minorHAnsi" w:hAnsiTheme="minorHAnsi" w:cstheme="minorHAnsi"/>
                <w:color w:val="0070C0"/>
                <w:sz w:val="24"/>
                <w:szCs w:val="24"/>
              </w:rPr>
              <w:pPrChange w:id="472" w:author="Grant Graham" w:date="2020-07-15T06:08:00Z">
                <w:pPr>
                  <w:pStyle w:val="Paragraph"/>
                  <w:spacing w:before="0" w:after="0"/>
                  <w:ind w:left="0" w:firstLine="0"/>
                </w:pPr>
              </w:pPrChange>
            </w:pPr>
          </w:p>
        </w:tc>
        <w:tc>
          <w:tcPr>
            <w:tcW w:w="6043" w:type="dxa"/>
            <w:tcBorders>
              <w:bottom w:val="single" w:sz="4" w:space="0" w:color="auto"/>
            </w:tcBorders>
            <w:shd w:val="clear" w:color="auto" w:fill="auto"/>
          </w:tcPr>
          <w:p w14:paraId="20AEDAFE" w14:textId="2AA3725F" w:rsidR="003A588D" w:rsidRPr="003A588D" w:rsidRDefault="003A588D">
            <w:pPr>
              <w:rPr>
                <w:rFonts w:asciiTheme="minorHAnsi" w:hAnsiTheme="minorHAnsi" w:cstheme="minorHAnsi"/>
                <w:lang w:val="en-US"/>
              </w:rPr>
              <w:pPrChange w:id="473" w:author="Grant Graham" w:date="2020-07-15T06:08:00Z">
                <w:pPr>
                  <w:spacing w:before="100" w:beforeAutospacing="1" w:after="100" w:afterAutospacing="1"/>
                  <w:outlineLvl w:val="2"/>
                </w:pPr>
              </w:pPrChange>
            </w:pPr>
            <w:bookmarkStart w:id="474" w:name="_Toc45633607"/>
            <w:r w:rsidRPr="003A588D">
              <w:rPr>
                <w:rFonts w:asciiTheme="minorHAnsi" w:hAnsiTheme="minorHAnsi" w:cstheme="minorHAnsi"/>
                <w:lang w:val="en-US"/>
              </w:rPr>
              <w:t>How many pull requests are occurring during a sprint? Is this related to package/feature sizes?</w:t>
            </w:r>
            <w:bookmarkEnd w:id="474"/>
          </w:p>
        </w:tc>
        <w:tc>
          <w:tcPr>
            <w:tcW w:w="2690" w:type="dxa"/>
            <w:tcBorders>
              <w:bottom w:val="single" w:sz="4" w:space="0" w:color="auto"/>
            </w:tcBorders>
            <w:shd w:val="clear" w:color="auto" w:fill="auto"/>
          </w:tcPr>
          <w:p w14:paraId="6F140110" w14:textId="77777777" w:rsidR="003A588D" w:rsidRPr="005E6FDB" w:rsidRDefault="003A588D">
            <w:pPr>
              <w:rPr>
                <w:rFonts w:asciiTheme="minorHAnsi" w:hAnsiTheme="minorHAnsi" w:cstheme="minorHAnsi"/>
                <w:b/>
              </w:rPr>
              <w:pPrChange w:id="475" w:author="Grant Graham" w:date="2020-07-15T06:08:00Z">
                <w:pPr>
                  <w:pStyle w:val="Paragraph"/>
                  <w:spacing w:before="0" w:after="0"/>
                  <w:ind w:left="0" w:firstLine="0"/>
                </w:pPr>
              </w:pPrChange>
            </w:pPr>
          </w:p>
        </w:tc>
      </w:tr>
      <w:tr w:rsidR="00A446C6" w:rsidRPr="005E6FDB" w14:paraId="79848975"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DF918B4"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5835AE98" w14:textId="5B2C6BA3" w:rsidR="00A446C6" w:rsidRPr="005E6FDB" w:rsidRDefault="003A588D" w:rsidP="00A446C6">
            <w:pPr>
              <w:pStyle w:val="Paragraph"/>
              <w:spacing w:before="0" w:after="0"/>
              <w:ind w:left="0" w:firstLine="0"/>
              <w:rPr>
                <w:rFonts w:asciiTheme="minorHAnsi" w:hAnsiTheme="minorHAnsi" w:cstheme="minorHAnsi"/>
              </w:rPr>
            </w:pPr>
            <w:r>
              <w:rPr>
                <w:rFonts w:asciiTheme="minorHAnsi" w:hAnsiTheme="minorHAnsi" w:cstheme="minorHAnsi"/>
              </w:rPr>
              <w:t>How often are the environment logs being reviewed?</w:t>
            </w:r>
          </w:p>
        </w:tc>
        <w:tc>
          <w:tcPr>
            <w:tcW w:w="2690" w:type="dxa"/>
            <w:tcBorders>
              <w:bottom w:val="single" w:sz="4" w:space="0" w:color="auto"/>
            </w:tcBorders>
          </w:tcPr>
          <w:p w14:paraId="1E77EB24"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6544BCE0"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0B8CBD5"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C70A676"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78AECEE9"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527EDE50"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DDD17A" w14:textId="50063A95" w:rsidR="00A446C6" w:rsidRPr="005E6FDB" w:rsidRDefault="00A446C6">
            <w:pPr>
              <w:rPr>
                <w:rFonts w:asciiTheme="minorHAnsi" w:hAnsiTheme="minorHAnsi" w:cstheme="minorHAnsi"/>
                <w:color w:val="0070C0"/>
                <w:sz w:val="24"/>
                <w:szCs w:val="24"/>
              </w:rPr>
              <w:pPrChange w:id="476"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2EBA0B90" w14:textId="2F3E64D2" w:rsidR="00A446C6" w:rsidRPr="005E6FDB" w:rsidRDefault="00A446C6">
            <w:pPr>
              <w:rPr>
                <w:rFonts w:asciiTheme="minorHAnsi" w:hAnsiTheme="minorHAnsi" w:cstheme="minorHAnsi"/>
                <w:b/>
                <w:bCs/>
                <w:sz w:val="27"/>
                <w:szCs w:val="27"/>
                <w:lang w:val="en-US"/>
              </w:rPr>
              <w:pPrChange w:id="477" w:author="Grant Graham" w:date="2020-07-15T06:04:00Z">
                <w:pPr>
                  <w:spacing w:before="100" w:beforeAutospacing="1" w:after="100" w:afterAutospacing="1"/>
                  <w:outlineLvl w:val="2"/>
                </w:pPr>
              </w:pPrChange>
            </w:pPr>
            <w:bookmarkStart w:id="478" w:name="_Toc45633608"/>
            <w:r w:rsidRPr="005E6FDB">
              <w:rPr>
                <w:rFonts w:asciiTheme="minorHAnsi" w:hAnsiTheme="minorHAnsi" w:cstheme="minorHAnsi"/>
                <w:b/>
                <w:bCs/>
                <w:sz w:val="27"/>
                <w:szCs w:val="27"/>
                <w:lang w:val="en-US"/>
              </w:rPr>
              <w:t>Step 12: Demonstrate Your Products Frequently and Obtain User Feedback</w:t>
            </w:r>
            <w:bookmarkEnd w:id="478"/>
          </w:p>
        </w:tc>
        <w:tc>
          <w:tcPr>
            <w:tcW w:w="2690" w:type="dxa"/>
            <w:tcBorders>
              <w:bottom w:val="single" w:sz="4" w:space="0" w:color="auto"/>
            </w:tcBorders>
            <w:shd w:val="clear" w:color="auto" w:fill="E2EFD9" w:themeFill="accent6" w:themeFillTint="33"/>
          </w:tcPr>
          <w:p w14:paraId="325A6FC6" w14:textId="640F16BF" w:rsidR="00A446C6" w:rsidRPr="005E6FDB" w:rsidRDefault="00A446C6">
            <w:pPr>
              <w:rPr>
                <w:rFonts w:asciiTheme="minorHAnsi" w:hAnsiTheme="minorHAnsi" w:cstheme="minorHAnsi"/>
              </w:rPr>
              <w:pPrChange w:id="479"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3A588D" w:rsidRPr="005E6FDB" w14:paraId="31381CE8"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4948A4E" w14:textId="77777777" w:rsidR="003A588D" w:rsidRPr="005E6FDB" w:rsidRDefault="003A588D">
            <w:pPr>
              <w:rPr>
                <w:rFonts w:asciiTheme="minorHAnsi" w:hAnsiTheme="minorHAnsi" w:cstheme="minorHAnsi"/>
                <w:color w:val="0070C0"/>
                <w:sz w:val="24"/>
                <w:szCs w:val="24"/>
              </w:rPr>
              <w:pPrChange w:id="480" w:author="Grant Graham" w:date="2020-07-15T06:08:00Z">
                <w:pPr>
                  <w:pStyle w:val="Paragraph"/>
                  <w:spacing w:before="0" w:after="0"/>
                  <w:ind w:left="0" w:firstLine="0"/>
                </w:pPr>
              </w:pPrChange>
            </w:pPr>
          </w:p>
        </w:tc>
        <w:tc>
          <w:tcPr>
            <w:tcW w:w="6043" w:type="dxa"/>
            <w:tcBorders>
              <w:bottom w:val="single" w:sz="4" w:space="0" w:color="auto"/>
            </w:tcBorders>
            <w:shd w:val="clear" w:color="auto" w:fill="auto"/>
          </w:tcPr>
          <w:p w14:paraId="218A8344" w14:textId="7A8DCA69" w:rsidR="003A588D" w:rsidRPr="003A588D" w:rsidRDefault="003A588D">
            <w:pPr>
              <w:rPr>
                <w:rFonts w:asciiTheme="minorHAnsi" w:hAnsiTheme="minorHAnsi" w:cstheme="minorHAnsi"/>
                <w:lang w:val="en-US"/>
              </w:rPr>
              <w:pPrChange w:id="481" w:author="Grant Graham" w:date="2020-07-15T06:08:00Z">
                <w:pPr>
                  <w:spacing w:before="100" w:beforeAutospacing="1" w:after="100" w:afterAutospacing="1"/>
                  <w:outlineLvl w:val="2"/>
                </w:pPr>
              </w:pPrChange>
            </w:pPr>
            <w:bookmarkStart w:id="482" w:name="_Toc45633609"/>
            <w:r w:rsidRPr="003A588D">
              <w:rPr>
                <w:rFonts w:asciiTheme="minorHAnsi" w:hAnsiTheme="minorHAnsi" w:cstheme="minorHAnsi"/>
                <w:lang w:val="en-US"/>
              </w:rPr>
              <w:t>How often are product &amp; feature demos being held? How many features are deprecated as a result of feedback from demos? How many features are changed as a result of demos?</w:t>
            </w:r>
            <w:bookmarkEnd w:id="482"/>
          </w:p>
        </w:tc>
        <w:tc>
          <w:tcPr>
            <w:tcW w:w="2690" w:type="dxa"/>
            <w:tcBorders>
              <w:bottom w:val="single" w:sz="4" w:space="0" w:color="auto"/>
            </w:tcBorders>
            <w:shd w:val="clear" w:color="auto" w:fill="auto"/>
          </w:tcPr>
          <w:p w14:paraId="59DA92A1" w14:textId="77777777" w:rsidR="003A588D" w:rsidRPr="005E6FDB" w:rsidRDefault="003A588D">
            <w:pPr>
              <w:rPr>
                <w:rFonts w:asciiTheme="minorHAnsi" w:hAnsiTheme="minorHAnsi" w:cstheme="minorHAnsi"/>
                <w:b/>
              </w:rPr>
              <w:pPrChange w:id="483" w:author="Grant Graham" w:date="2020-07-15T06:08:00Z">
                <w:pPr>
                  <w:pStyle w:val="Paragraph"/>
                  <w:spacing w:before="0" w:after="0"/>
                  <w:ind w:left="0" w:firstLine="0"/>
                </w:pPr>
              </w:pPrChange>
            </w:pPr>
          </w:p>
        </w:tc>
      </w:tr>
      <w:tr w:rsidR="00A446C6" w:rsidRPr="005E6FDB" w14:paraId="4ACD6250"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2BAB26C"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F5B82BF"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14B3A4FE"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3868A477"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BBE49D4"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7E233323"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76DBFED"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739A37DF"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836747D" w14:textId="77777777" w:rsidR="00A446C6" w:rsidRPr="005E6FDB" w:rsidRDefault="00A446C6">
            <w:pPr>
              <w:rPr>
                <w:rFonts w:asciiTheme="minorHAnsi" w:hAnsiTheme="minorHAnsi" w:cstheme="minorHAnsi"/>
                <w:color w:val="0070C0"/>
                <w:sz w:val="24"/>
                <w:szCs w:val="24"/>
              </w:rPr>
              <w:pPrChange w:id="484"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0C1FD8F3" w14:textId="5816563E" w:rsidR="00A446C6" w:rsidRPr="005E6FDB" w:rsidRDefault="00A446C6">
            <w:pPr>
              <w:rPr>
                <w:rFonts w:asciiTheme="minorHAnsi" w:hAnsiTheme="minorHAnsi" w:cstheme="minorHAnsi"/>
                <w:b/>
                <w:bCs/>
                <w:sz w:val="27"/>
                <w:szCs w:val="27"/>
                <w:lang w:val="en-US"/>
              </w:rPr>
              <w:pPrChange w:id="485" w:author="Grant Graham" w:date="2020-07-15T06:04:00Z">
                <w:pPr>
                  <w:spacing w:before="100" w:beforeAutospacing="1" w:after="100" w:afterAutospacing="1"/>
                  <w:outlineLvl w:val="2"/>
                </w:pPr>
              </w:pPrChange>
            </w:pPr>
            <w:bookmarkStart w:id="486" w:name="_Toc45633610"/>
            <w:r w:rsidRPr="005E6FDB">
              <w:rPr>
                <w:rFonts w:asciiTheme="minorHAnsi" w:hAnsiTheme="minorHAnsi" w:cstheme="minorHAnsi"/>
                <w:b/>
                <w:bCs/>
                <w:sz w:val="27"/>
                <w:szCs w:val="27"/>
                <w:lang w:val="en-US"/>
              </w:rPr>
              <w:t>Step 13: Monitor and Measure the Development Process</w:t>
            </w:r>
            <w:bookmarkEnd w:id="486"/>
          </w:p>
        </w:tc>
        <w:tc>
          <w:tcPr>
            <w:tcW w:w="2690" w:type="dxa"/>
            <w:shd w:val="clear" w:color="auto" w:fill="E2EFD9" w:themeFill="accent6" w:themeFillTint="33"/>
          </w:tcPr>
          <w:p w14:paraId="3CD28738" w14:textId="77777777" w:rsidR="00A446C6" w:rsidRPr="005E6FDB" w:rsidRDefault="00A446C6">
            <w:pPr>
              <w:rPr>
                <w:rFonts w:asciiTheme="minorHAnsi" w:hAnsiTheme="minorHAnsi" w:cstheme="minorHAnsi"/>
              </w:rPr>
              <w:pPrChange w:id="487"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A446C6" w:rsidRPr="005E6FDB" w14:paraId="7B2E9438"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E5E5F9E"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2D40E2A0" w14:textId="2BD7D8F4" w:rsidR="00A446C6" w:rsidRPr="005E6FDB" w:rsidRDefault="00121CCE" w:rsidP="00A446C6">
            <w:pPr>
              <w:pStyle w:val="Paragraph"/>
              <w:spacing w:before="0" w:after="0"/>
              <w:ind w:left="0" w:firstLine="0"/>
              <w:rPr>
                <w:rFonts w:asciiTheme="minorHAnsi" w:hAnsiTheme="minorHAnsi" w:cstheme="minorHAnsi"/>
              </w:rPr>
            </w:pPr>
            <w:ins w:id="488" w:author="Grant Graham" w:date="2020-07-15T07:23:00Z">
              <w:r w:rsidRPr="00121CCE">
                <w:rPr>
                  <w:rFonts w:asciiTheme="minorHAnsi" w:hAnsiTheme="minorHAnsi" w:cstheme="minorHAnsi"/>
                </w:rPr>
                <w:t>Is the rate (velocity) of development keeping up with expectations?</w:t>
              </w:r>
            </w:ins>
            <w:del w:id="489" w:author="Grant Graham" w:date="2020-07-15T07:23:00Z">
              <w:r w:rsidR="003A588D" w:rsidDel="00121CCE">
                <w:rPr>
                  <w:rFonts w:asciiTheme="minorHAnsi" w:hAnsiTheme="minorHAnsi" w:cstheme="minorHAnsi"/>
                </w:rPr>
                <w:delText>System / event monitoring validates expected performance and availability metrics</w:delText>
              </w:r>
            </w:del>
          </w:p>
        </w:tc>
        <w:tc>
          <w:tcPr>
            <w:tcW w:w="2690" w:type="dxa"/>
          </w:tcPr>
          <w:p w14:paraId="2D42EA98"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4B622E6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4F921BA"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39D11ABF" w14:textId="10075EEF" w:rsidR="00A446C6" w:rsidRPr="005E6FDB" w:rsidRDefault="00121CCE" w:rsidP="00A446C6">
            <w:pPr>
              <w:pStyle w:val="Paragraph"/>
              <w:spacing w:before="0" w:after="0"/>
              <w:ind w:left="0" w:firstLine="0"/>
              <w:rPr>
                <w:rFonts w:asciiTheme="minorHAnsi" w:hAnsiTheme="minorHAnsi" w:cstheme="minorHAnsi"/>
              </w:rPr>
            </w:pPr>
            <w:ins w:id="490" w:author="Grant Graham" w:date="2020-07-15T07:23:00Z">
              <w:r>
                <w:rPr>
                  <w:rFonts w:asciiTheme="minorHAnsi" w:hAnsiTheme="minorHAnsi" w:cstheme="minorHAnsi"/>
                </w:rPr>
                <w:t xml:space="preserve">Is the </w:t>
              </w:r>
            </w:ins>
            <w:del w:id="491" w:author="Grant Graham" w:date="2020-07-15T07:23:00Z">
              <w:r w:rsidR="003A588D" w:rsidDel="00121CCE">
                <w:rPr>
                  <w:rFonts w:asciiTheme="minorHAnsi" w:hAnsiTheme="minorHAnsi" w:cstheme="minorHAnsi"/>
                </w:rPr>
                <w:delText>The</w:delText>
              </w:r>
            </w:del>
            <w:del w:id="492" w:author="Grant Graham" w:date="2020-07-15T07:24:00Z">
              <w:r w:rsidR="003A588D" w:rsidDel="00121CCE">
                <w:rPr>
                  <w:rFonts w:asciiTheme="minorHAnsi" w:hAnsiTheme="minorHAnsi" w:cstheme="minorHAnsi"/>
                </w:rPr>
                <w:delText xml:space="preserve"> </w:delText>
              </w:r>
            </w:del>
            <w:r w:rsidR="003A588D">
              <w:rPr>
                <w:rFonts w:asciiTheme="minorHAnsi" w:hAnsiTheme="minorHAnsi" w:cstheme="minorHAnsi"/>
              </w:rPr>
              <w:t xml:space="preserve">deployment pipeline </w:t>
            </w:r>
            <w:del w:id="493" w:author="Grant Graham" w:date="2020-07-15T07:24:00Z">
              <w:r w:rsidR="003A588D" w:rsidDel="00121CCE">
                <w:rPr>
                  <w:rFonts w:asciiTheme="minorHAnsi" w:hAnsiTheme="minorHAnsi" w:cstheme="minorHAnsi"/>
                </w:rPr>
                <w:delText xml:space="preserve">is </w:delText>
              </w:r>
            </w:del>
            <w:r w:rsidR="003A588D">
              <w:rPr>
                <w:rFonts w:asciiTheme="minorHAnsi" w:hAnsiTheme="minorHAnsi" w:cstheme="minorHAnsi"/>
              </w:rPr>
              <w:t>being monitored and measured</w:t>
            </w:r>
            <w:ins w:id="494" w:author="Grant Graham" w:date="2020-07-15T07:24:00Z">
              <w:r>
                <w:rPr>
                  <w:rFonts w:asciiTheme="minorHAnsi" w:hAnsiTheme="minorHAnsi" w:cstheme="minorHAnsi"/>
                </w:rPr>
                <w:t xml:space="preserve"> regularly?</w:t>
              </w:r>
            </w:ins>
          </w:p>
        </w:tc>
        <w:tc>
          <w:tcPr>
            <w:tcW w:w="2690" w:type="dxa"/>
          </w:tcPr>
          <w:p w14:paraId="25FBE3E2"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5FBC91C5"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09B8622"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69513CE3"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Pr>
          <w:p w14:paraId="6C99B4DE" w14:textId="77777777" w:rsidR="00A446C6" w:rsidRPr="005E6FDB" w:rsidRDefault="00A446C6" w:rsidP="00A446C6">
            <w:pPr>
              <w:pStyle w:val="Paragraph"/>
              <w:spacing w:before="0" w:after="0"/>
              <w:ind w:left="0" w:firstLine="0"/>
              <w:rPr>
                <w:rFonts w:asciiTheme="minorHAnsi" w:hAnsiTheme="minorHAnsi" w:cstheme="minorHAnsi"/>
              </w:rPr>
            </w:pPr>
          </w:p>
        </w:tc>
      </w:tr>
      <w:tr w:rsidR="00A446C6" w:rsidRPr="005E6FDB" w14:paraId="3353113A" w14:textId="77777777" w:rsidTr="00C86B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0312CC6" w14:textId="77777777" w:rsidR="00A446C6" w:rsidRPr="005E6FDB" w:rsidRDefault="00A446C6" w:rsidP="00A446C6">
            <w:pPr>
              <w:pStyle w:val="Paragraph"/>
              <w:spacing w:before="0" w:after="0"/>
              <w:ind w:left="0" w:firstLine="0"/>
              <w:rPr>
                <w:rFonts w:asciiTheme="minorHAnsi" w:hAnsiTheme="minorHAnsi" w:cstheme="minorHAnsi"/>
                <w:color w:val="0070C0"/>
                <w:sz w:val="24"/>
                <w:szCs w:val="24"/>
              </w:rPr>
            </w:pPr>
          </w:p>
        </w:tc>
        <w:tc>
          <w:tcPr>
            <w:tcW w:w="6043" w:type="dxa"/>
          </w:tcPr>
          <w:p w14:paraId="598F8B95" w14:textId="77777777" w:rsidR="00A446C6" w:rsidRPr="005E6FDB" w:rsidRDefault="00A446C6" w:rsidP="00A446C6">
            <w:pPr>
              <w:pStyle w:val="Paragraph"/>
              <w:spacing w:before="0" w:after="0"/>
              <w:ind w:left="0" w:firstLine="0"/>
              <w:rPr>
                <w:rFonts w:asciiTheme="minorHAnsi" w:hAnsiTheme="minorHAnsi" w:cstheme="minorHAnsi"/>
              </w:rPr>
            </w:pPr>
          </w:p>
        </w:tc>
        <w:tc>
          <w:tcPr>
            <w:tcW w:w="2690" w:type="dxa"/>
          </w:tcPr>
          <w:p w14:paraId="72EAC34B" w14:textId="77777777" w:rsidR="00A446C6" w:rsidRPr="005E6FDB" w:rsidRDefault="00A446C6" w:rsidP="00A446C6">
            <w:pPr>
              <w:pStyle w:val="Paragraph"/>
              <w:spacing w:before="0" w:after="0"/>
              <w:ind w:left="0" w:firstLine="0"/>
              <w:rPr>
                <w:rFonts w:asciiTheme="minorHAnsi" w:hAnsiTheme="minorHAnsi" w:cstheme="minorHAnsi"/>
              </w:rPr>
            </w:pPr>
          </w:p>
        </w:tc>
      </w:tr>
    </w:tbl>
    <w:p w14:paraId="0D4570BB" w14:textId="77777777" w:rsidR="009F10E6" w:rsidRPr="005E6FDB" w:rsidRDefault="009F10E6">
      <w:pPr>
        <w:rPr>
          <w:rFonts w:eastAsia="Times New Roman" w:cstheme="minorHAnsi"/>
          <w:b/>
          <w:bCs/>
          <w:kern w:val="36"/>
          <w:sz w:val="48"/>
          <w:szCs w:val="48"/>
          <w:lang w:val="en-US" w:eastAsia="en-CA"/>
        </w:rPr>
      </w:pPr>
      <w:bookmarkStart w:id="495" w:name="_Toc45524910"/>
      <w:r w:rsidRPr="005E6FDB">
        <w:rPr>
          <w:rFonts w:eastAsia="Times New Roman" w:cstheme="minorHAnsi"/>
          <w:b/>
          <w:bCs/>
          <w:kern w:val="36"/>
          <w:sz w:val="48"/>
          <w:szCs w:val="48"/>
          <w:lang w:val="en-US" w:eastAsia="en-CA"/>
        </w:rPr>
        <w:br w:type="page"/>
      </w:r>
    </w:p>
    <w:p w14:paraId="68F14F93" w14:textId="46E44686" w:rsidR="00A963B8" w:rsidRPr="005E6FDB" w:rsidRDefault="00A963B8">
      <w:pPr>
        <w:pStyle w:val="Heading1"/>
        <w:rPr>
          <w:lang w:val="en-US"/>
        </w:rPr>
        <w:pPrChange w:id="496" w:author="Grant Graham" w:date="2020-07-15T06:11:00Z">
          <w:pPr>
            <w:spacing w:before="100" w:beforeAutospacing="1" w:after="100" w:afterAutospacing="1" w:line="240" w:lineRule="auto"/>
            <w:outlineLvl w:val="0"/>
          </w:pPr>
        </w:pPrChange>
      </w:pPr>
      <w:bookmarkStart w:id="497" w:name="_Toc45686080"/>
      <w:r w:rsidRPr="005E6FDB">
        <w:rPr>
          <w:lang w:val="en-US"/>
        </w:rPr>
        <w:lastRenderedPageBreak/>
        <w:t>Play 5</w:t>
      </w:r>
      <w:bookmarkEnd w:id="495"/>
      <w:bookmarkEnd w:id="497"/>
    </w:p>
    <w:p w14:paraId="0C869BBD" w14:textId="0897646F" w:rsidR="00A963B8" w:rsidRPr="005E6FDB" w:rsidRDefault="00A963B8">
      <w:pPr>
        <w:pStyle w:val="Heading2"/>
        <w:rPr>
          <w:lang w:val="en-US"/>
        </w:rPr>
        <w:pPrChange w:id="498" w:author="Grant Graham" w:date="2020-07-15T06:11:00Z">
          <w:pPr>
            <w:spacing w:before="100" w:beforeAutospacing="1" w:after="100" w:afterAutospacing="1" w:line="240" w:lineRule="auto"/>
            <w:outlineLvl w:val="1"/>
          </w:pPr>
        </w:pPrChange>
      </w:pPr>
      <w:bookmarkStart w:id="499" w:name="_Toc45524911"/>
      <w:bookmarkStart w:id="500" w:name="_Toc45686081"/>
      <w:r w:rsidRPr="005E6FDB">
        <w:rPr>
          <w:lang w:val="en-US"/>
        </w:rPr>
        <w:t>Transition to Operations</w:t>
      </w:r>
      <w:bookmarkEnd w:id="499"/>
      <w:bookmarkEnd w:id="500"/>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F64FE6" w:rsidRPr="005E6FDB" w14:paraId="19B0E5F1" w14:textId="77777777" w:rsidTr="003A588D">
        <w:tc>
          <w:tcPr>
            <w:tcW w:w="0" w:type="auto"/>
          </w:tcPr>
          <w:p w14:paraId="2D205AAA" w14:textId="3C7CB5C0" w:rsidR="00F64FE6" w:rsidRPr="005E6FDB" w:rsidRDefault="000B4C57"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asciiTheme="minorHAnsi" w:hAnsiTheme="minorHAnsi" w:cstheme="minorHAnsi"/>
                <w:color w:val="0070C0"/>
                <w:sz w:val="24"/>
                <w:szCs w:val="24"/>
              </w:rPr>
            </w:r>
            <w:r w:rsidR="00A762C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4D42E6CD" w14:textId="1461C962" w:rsidR="00F64FE6" w:rsidRPr="005E6FDB" w:rsidRDefault="000B4C57"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 xml:space="preserve">Step 1: Review </w:t>
            </w:r>
            <w:r w:rsidR="003A588D">
              <w:rPr>
                <w:rFonts w:asciiTheme="minorHAnsi" w:hAnsiTheme="minorHAnsi" w:cstheme="minorHAnsi"/>
                <w:b/>
                <w:bCs/>
                <w:sz w:val="27"/>
                <w:szCs w:val="27"/>
                <w:lang w:val="en-US"/>
              </w:rPr>
              <w:t>the</w:t>
            </w:r>
            <w:r w:rsidRPr="005E6FDB">
              <w:rPr>
                <w:rFonts w:asciiTheme="minorHAnsi" w:hAnsiTheme="minorHAnsi" w:cstheme="minorHAnsi"/>
                <w:b/>
                <w:bCs/>
                <w:sz w:val="27"/>
                <w:szCs w:val="27"/>
                <w:lang w:val="en-US"/>
              </w:rPr>
              <w:t xml:space="preserve"> Memorandum of Understanding</w:t>
            </w:r>
          </w:p>
        </w:tc>
        <w:tc>
          <w:tcPr>
            <w:tcW w:w="2690" w:type="dxa"/>
            <w:shd w:val="clear" w:color="auto" w:fill="E2EFD9" w:themeFill="accent6" w:themeFillTint="33"/>
          </w:tcPr>
          <w:p w14:paraId="1A9D2569" w14:textId="600D7493" w:rsidR="00F64FE6" w:rsidRPr="005E6FDB" w:rsidRDefault="000B4C57"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661764B4" w14:textId="77777777" w:rsidTr="003A588D">
        <w:tc>
          <w:tcPr>
            <w:tcW w:w="0" w:type="auto"/>
          </w:tcPr>
          <w:p w14:paraId="32721C41"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5EB2AAF3" w14:textId="0C8A352A"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Are changes required?</w:t>
            </w:r>
          </w:p>
        </w:tc>
        <w:tc>
          <w:tcPr>
            <w:tcW w:w="2690" w:type="dxa"/>
          </w:tcPr>
          <w:p w14:paraId="0755151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DD8EC24" w14:textId="77777777" w:rsidTr="003A588D">
        <w:tc>
          <w:tcPr>
            <w:tcW w:w="0" w:type="auto"/>
          </w:tcPr>
          <w:p w14:paraId="2A7F3A9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DF672BD" w14:textId="217AB476"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Are commitments being upheld?</w:t>
            </w:r>
          </w:p>
        </w:tc>
        <w:tc>
          <w:tcPr>
            <w:tcW w:w="2690" w:type="dxa"/>
          </w:tcPr>
          <w:p w14:paraId="229CA0FE"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1341D89" w14:textId="77777777" w:rsidTr="003A588D">
        <w:tc>
          <w:tcPr>
            <w:tcW w:w="0" w:type="auto"/>
          </w:tcPr>
          <w:p w14:paraId="3A315B9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1292D379"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5C77DDC"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87782EE"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75E0EF2" w14:textId="77777777" w:rsidR="00F64FE6" w:rsidRPr="005E6FDB" w:rsidRDefault="00F64FE6">
            <w:pPr>
              <w:rPr>
                <w:rFonts w:asciiTheme="minorHAnsi" w:hAnsiTheme="minorHAnsi" w:cstheme="minorHAnsi"/>
                <w:color w:val="0070C0"/>
                <w:sz w:val="24"/>
                <w:szCs w:val="24"/>
              </w:rPr>
              <w:pPrChange w:id="501"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6E70559E" w14:textId="05AF190E" w:rsidR="00F64FE6" w:rsidRPr="005E6FDB" w:rsidRDefault="000B4C57">
            <w:pPr>
              <w:rPr>
                <w:rFonts w:asciiTheme="minorHAnsi" w:hAnsiTheme="minorHAnsi" w:cstheme="minorHAnsi"/>
                <w:b/>
                <w:bCs/>
                <w:sz w:val="27"/>
                <w:szCs w:val="27"/>
                <w:lang w:val="en-US"/>
              </w:rPr>
              <w:pPrChange w:id="502" w:author="Grant Graham" w:date="2020-07-15T06:04:00Z">
                <w:pPr>
                  <w:spacing w:before="100" w:beforeAutospacing="1" w:after="100" w:afterAutospacing="1"/>
                  <w:outlineLvl w:val="2"/>
                </w:pPr>
              </w:pPrChange>
            </w:pPr>
            <w:bookmarkStart w:id="503" w:name="_Toc45633613"/>
            <w:r w:rsidRPr="005E6FDB">
              <w:rPr>
                <w:rFonts w:asciiTheme="minorHAnsi" w:hAnsiTheme="minorHAnsi" w:cstheme="minorHAnsi"/>
                <w:b/>
                <w:bCs/>
                <w:sz w:val="27"/>
                <w:szCs w:val="27"/>
                <w:lang w:val="en-US"/>
              </w:rPr>
              <w:t>Step 2: Complete Knowledge Transfer</w:t>
            </w:r>
            <w:bookmarkEnd w:id="503"/>
          </w:p>
        </w:tc>
        <w:tc>
          <w:tcPr>
            <w:tcW w:w="2690" w:type="dxa"/>
            <w:shd w:val="clear" w:color="auto" w:fill="E2EFD9" w:themeFill="accent6" w:themeFillTint="33"/>
          </w:tcPr>
          <w:p w14:paraId="66918A67" w14:textId="77777777" w:rsidR="00F64FE6" w:rsidRPr="005E6FDB" w:rsidRDefault="00F64FE6">
            <w:pPr>
              <w:rPr>
                <w:rFonts w:asciiTheme="minorHAnsi" w:hAnsiTheme="minorHAnsi" w:cstheme="minorHAnsi"/>
                <w:b/>
              </w:rPr>
              <w:pPrChange w:id="504"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F64FE6" w:rsidRPr="005E6FDB" w14:paraId="245DEFF3"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BE6EBC9"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DECA3B5" w14:textId="27DCA6EB"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Does a knowledge transfer plan exist? How often has it been reviewed? Are changes required? </w:t>
            </w:r>
          </w:p>
        </w:tc>
        <w:tc>
          <w:tcPr>
            <w:tcW w:w="2690" w:type="dxa"/>
          </w:tcPr>
          <w:p w14:paraId="4A5119F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1B9A3E9"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2CB013D"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446C115B" w14:textId="1065B45C"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Do roles exist to inherit the body of work? </w:t>
            </w:r>
          </w:p>
        </w:tc>
        <w:tc>
          <w:tcPr>
            <w:tcW w:w="2690" w:type="dxa"/>
          </w:tcPr>
          <w:p w14:paraId="00E2A3FC"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C774746"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9D1DF5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A2F427E" w14:textId="5E4E8055"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Is there an education plan for the staff receiving the work?</w:t>
            </w:r>
          </w:p>
        </w:tc>
        <w:tc>
          <w:tcPr>
            <w:tcW w:w="2690" w:type="dxa"/>
          </w:tcPr>
          <w:p w14:paraId="4216B700"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DD13754"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6F6453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30C9068C"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B0D06F9"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DD1CE63"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E44662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asciiTheme="minorHAnsi" w:hAnsiTheme="minorHAnsi" w:cstheme="minorHAnsi"/>
                <w:color w:val="0070C0"/>
                <w:sz w:val="24"/>
                <w:szCs w:val="24"/>
              </w:rPr>
            </w:r>
            <w:r w:rsidR="00A762C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3110FCA8" w14:textId="42AD9D88" w:rsidR="00F64FE6" w:rsidRPr="005E6FDB" w:rsidRDefault="000B4C57"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3: Validate Operations Processes</w:t>
            </w:r>
          </w:p>
        </w:tc>
        <w:tc>
          <w:tcPr>
            <w:tcW w:w="2690" w:type="dxa"/>
            <w:shd w:val="clear" w:color="auto" w:fill="E2EFD9" w:themeFill="accent6" w:themeFillTint="33"/>
          </w:tcPr>
          <w:p w14:paraId="73B97BDD" w14:textId="77777777" w:rsidR="00F64FE6" w:rsidRPr="005E6FDB" w:rsidRDefault="00F64FE6"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2EE0F7FA"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4E7849A"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3B1135D" w14:textId="30E51BA5"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Does the transition document include a </w:t>
            </w:r>
            <w:r w:rsidR="00FF4286">
              <w:rPr>
                <w:rFonts w:asciiTheme="minorHAnsi" w:hAnsiTheme="minorHAnsi" w:cstheme="minorHAnsi"/>
              </w:rPr>
              <w:t>“</w:t>
            </w:r>
            <w:r>
              <w:rPr>
                <w:rFonts w:asciiTheme="minorHAnsi" w:hAnsiTheme="minorHAnsi" w:cstheme="minorHAnsi"/>
              </w:rPr>
              <w:t>rebuild/install</w:t>
            </w:r>
            <w:r w:rsidR="00FF4286">
              <w:rPr>
                <w:rFonts w:asciiTheme="minorHAnsi" w:hAnsiTheme="minorHAnsi" w:cstheme="minorHAnsi"/>
              </w:rPr>
              <w:t>”</w:t>
            </w:r>
            <w:r>
              <w:rPr>
                <w:rFonts w:asciiTheme="minorHAnsi" w:hAnsiTheme="minorHAnsi" w:cstheme="minorHAnsi"/>
              </w:rPr>
              <w:t xml:space="preserve"> document? </w:t>
            </w:r>
          </w:p>
        </w:tc>
        <w:tc>
          <w:tcPr>
            <w:tcW w:w="2690" w:type="dxa"/>
          </w:tcPr>
          <w:p w14:paraId="6B40C56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BDB0A07"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795EE4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584546D" w14:textId="38841CD8" w:rsidR="00F64FE6" w:rsidRPr="005E6FDB" w:rsidRDefault="003A588D" w:rsidP="00F64FE6">
            <w:pPr>
              <w:pStyle w:val="Paragraph"/>
              <w:spacing w:before="0" w:after="0"/>
              <w:ind w:left="0" w:firstLine="0"/>
              <w:rPr>
                <w:rFonts w:asciiTheme="minorHAnsi" w:hAnsiTheme="minorHAnsi" w:cstheme="minorHAnsi"/>
              </w:rPr>
            </w:pPr>
            <w:r>
              <w:rPr>
                <w:rFonts w:asciiTheme="minorHAnsi" w:hAnsiTheme="minorHAnsi" w:cstheme="minorHAnsi"/>
              </w:rPr>
              <w:t>Has a clean build on a different local environment been validated? Does it match the documentation?</w:t>
            </w:r>
          </w:p>
        </w:tc>
        <w:tc>
          <w:tcPr>
            <w:tcW w:w="2690" w:type="dxa"/>
          </w:tcPr>
          <w:p w14:paraId="30A7AE6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0C043D5"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D1C6924"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C577F6A" w14:textId="3E3CF406" w:rsidR="00F64FE6" w:rsidRPr="005E6FDB" w:rsidRDefault="00967B8C" w:rsidP="00F64FE6">
            <w:pPr>
              <w:pStyle w:val="Paragraph"/>
              <w:spacing w:before="0" w:after="0"/>
              <w:ind w:left="0" w:firstLine="0"/>
              <w:rPr>
                <w:rFonts w:asciiTheme="minorHAnsi" w:hAnsiTheme="minorHAnsi" w:cstheme="minorHAnsi"/>
              </w:rPr>
            </w:pPr>
            <w:r>
              <w:rPr>
                <w:rFonts w:asciiTheme="minorHAnsi" w:hAnsiTheme="minorHAnsi" w:cstheme="minorHAnsi"/>
              </w:rPr>
              <w:t>Has the change management plan and processes been reviewed?</w:t>
            </w:r>
          </w:p>
        </w:tc>
        <w:tc>
          <w:tcPr>
            <w:tcW w:w="2690" w:type="dxa"/>
          </w:tcPr>
          <w:p w14:paraId="03BFD0F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7155241" w14:textId="77777777" w:rsidTr="003A58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AF733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1888F97C" w14:textId="54C29890" w:rsidR="00F64FE6" w:rsidRPr="005E6FDB" w:rsidRDefault="00967B8C" w:rsidP="00F64FE6">
            <w:pPr>
              <w:pStyle w:val="Paragraph"/>
              <w:spacing w:before="0" w:after="0"/>
              <w:ind w:left="0" w:firstLine="0"/>
              <w:rPr>
                <w:rFonts w:asciiTheme="minorHAnsi" w:hAnsiTheme="minorHAnsi" w:cstheme="minorHAnsi"/>
              </w:rPr>
            </w:pPr>
            <w:r>
              <w:rPr>
                <w:rFonts w:asciiTheme="minorHAnsi" w:hAnsiTheme="minorHAnsi" w:cstheme="minorHAnsi"/>
              </w:rPr>
              <w:t>Have all the operations processes been validated? Deficiencies identified and a remediation plan initiated?</w:t>
            </w:r>
          </w:p>
        </w:tc>
        <w:tc>
          <w:tcPr>
            <w:tcW w:w="2690" w:type="dxa"/>
          </w:tcPr>
          <w:p w14:paraId="59D7CE61" w14:textId="77777777" w:rsidR="00F64FE6" w:rsidRPr="005E6FDB" w:rsidRDefault="00F64FE6" w:rsidP="00F64FE6">
            <w:pPr>
              <w:pStyle w:val="Paragraph"/>
              <w:spacing w:before="0" w:after="0"/>
              <w:ind w:left="0" w:firstLine="0"/>
              <w:rPr>
                <w:rFonts w:asciiTheme="minorHAnsi" w:hAnsiTheme="minorHAnsi" w:cstheme="minorHAnsi"/>
              </w:rPr>
            </w:pPr>
          </w:p>
        </w:tc>
      </w:tr>
    </w:tbl>
    <w:p w14:paraId="230A40D0" w14:textId="4B666CAA" w:rsidR="00A963B8" w:rsidRPr="00967B8C" w:rsidRDefault="00967B8C" w:rsidP="00A963B8">
      <w:pPr>
        <w:numPr>
          <w:ilvl w:val="0"/>
          <w:numId w:val="33"/>
        </w:numPr>
        <w:spacing w:before="100" w:beforeAutospacing="1" w:after="100" w:afterAutospacing="1" w:line="240" w:lineRule="auto"/>
        <w:rPr>
          <w:rFonts w:eastAsia="Times New Roman" w:cstheme="minorHAnsi"/>
          <w:lang w:val="en-US" w:eastAsia="en-CA"/>
        </w:rPr>
      </w:pPr>
      <w:r>
        <w:rPr>
          <w:rFonts w:eastAsia="Times New Roman" w:cstheme="minorHAnsi"/>
          <w:lang w:val="en-US" w:eastAsia="en-CA"/>
        </w:rPr>
        <w:t>Review</w:t>
      </w:r>
      <w:r w:rsidR="00A963B8" w:rsidRPr="00967B8C">
        <w:rPr>
          <w:rFonts w:eastAsia="Times New Roman" w:cstheme="minorHAnsi"/>
          <w:lang w:val="en-US" w:eastAsia="en-CA"/>
        </w:rPr>
        <w:t xml:space="preserve"> the </w:t>
      </w:r>
      <w:hyperlink r:id="rId16" w:tgtFrame="_blank" w:history="1">
        <w:r w:rsidR="00A963B8" w:rsidRPr="00967B8C">
          <w:rPr>
            <w:rFonts w:eastAsia="Times New Roman" w:cstheme="minorHAnsi"/>
            <w:color w:val="0000FF"/>
            <w:u w:val="single"/>
            <w:lang w:val="en-US" w:eastAsia="en-CA"/>
          </w:rPr>
          <w:t>IMB Application Transition Checklist</w:t>
        </w:r>
      </w:hyperlink>
    </w:p>
    <w:p w14:paraId="6A281172" w14:textId="0D0B3D79" w:rsidR="00A963B8" w:rsidRPr="005E6FDB" w:rsidRDefault="00A963B8">
      <w:pPr>
        <w:pStyle w:val="Heading1"/>
        <w:rPr>
          <w:lang w:val="en-US"/>
        </w:rPr>
        <w:pPrChange w:id="505" w:author="Grant Graham" w:date="2020-07-15T06:11:00Z">
          <w:pPr>
            <w:spacing w:before="100" w:beforeAutospacing="1" w:after="100" w:afterAutospacing="1" w:line="240" w:lineRule="auto"/>
            <w:outlineLvl w:val="0"/>
          </w:pPr>
        </w:pPrChange>
      </w:pPr>
      <w:bookmarkStart w:id="506" w:name="_Toc45524916"/>
      <w:bookmarkStart w:id="507" w:name="_Toc45686082"/>
      <w:r w:rsidRPr="005E6FDB">
        <w:rPr>
          <w:lang w:val="en-US"/>
        </w:rPr>
        <w:t>Play 6</w:t>
      </w:r>
      <w:bookmarkEnd w:id="506"/>
      <w:bookmarkEnd w:id="507"/>
    </w:p>
    <w:p w14:paraId="1E32373B" w14:textId="2D171711" w:rsidR="00A963B8" w:rsidRPr="005E6FDB" w:rsidRDefault="00A963B8">
      <w:pPr>
        <w:pStyle w:val="Heading2"/>
        <w:rPr>
          <w:lang w:val="en-US"/>
        </w:rPr>
        <w:pPrChange w:id="508" w:author="Grant Graham" w:date="2020-07-15T06:11:00Z">
          <w:pPr>
            <w:spacing w:before="100" w:beforeAutospacing="1" w:after="100" w:afterAutospacing="1" w:line="240" w:lineRule="auto"/>
            <w:outlineLvl w:val="1"/>
          </w:pPr>
        </w:pPrChange>
      </w:pPr>
      <w:bookmarkStart w:id="509" w:name="_Toc45524917"/>
      <w:bookmarkStart w:id="510" w:name="_Toc45686083"/>
      <w:r w:rsidRPr="005E6FDB">
        <w:rPr>
          <w:lang w:val="en-US"/>
        </w:rPr>
        <w:t>Continuous Product Improvement</w:t>
      </w:r>
      <w:bookmarkEnd w:id="509"/>
      <w:bookmarkEnd w:id="510"/>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4"/>
        <w:gridCol w:w="2689"/>
      </w:tblGrid>
      <w:tr w:rsidR="00F64FE6" w:rsidRPr="005E6FDB" w14:paraId="40B3F9DC" w14:textId="77777777" w:rsidTr="001E4AFF">
        <w:tc>
          <w:tcPr>
            <w:tcW w:w="0" w:type="auto"/>
          </w:tcPr>
          <w:p w14:paraId="4B55D367" w14:textId="4FE62C78" w:rsidR="00F64FE6" w:rsidRPr="005E6FDB" w:rsidRDefault="000B4C57">
            <w:pPr>
              <w:rPr>
                <w:rFonts w:asciiTheme="minorHAnsi" w:hAnsiTheme="minorHAnsi" w:cstheme="minorHAnsi"/>
                <w:color w:val="0070C0"/>
                <w:sz w:val="24"/>
                <w:szCs w:val="24"/>
              </w:rPr>
              <w:pPrChange w:id="511"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shd w:val="clear" w:color="auto" w:fill="E2EFD9" w:themeFill="accent6" w:themeFillTint="33"/>
          </w:tcPr>
          <w:p w14:paraId="369BE47F" w14:textId="2D0E3330" w:rsidR="00F64FE6" w:rsidRPr="005E6FDB" w:rsidRDefault="000B4C57">
            <w:pPr>
              <w:rPr>
                <w:rFonts w:asciiTheme="minorHAnsi" w:hAnsiTheme="minorHAnsi" w:cstheme="minorHAnsi"/>
                <w:b/>
                <w:bCs/>
                <w:sz w:val="27"/>
                <w:szCs w:val="27"/>
                <w:lang w:val="en-US"/>
              </w:rPr>
              <w:pPrChange w:id="512" w:author="Grant Graham" w:date="2020-07-15T06:04:00Z">
                <w:pPr>
                  <w:spacing w:before="100" w:beforeAutospacing="1" w:after="100" w:afterAutospacing="1"/>
                  <w:outlineLvl w:val="2"/>
                </w:pPr>
              </w:pPrChange>
            </w:pPr>
            <w:bookmarkStart w:id="513" w:name="_Toc45633616"/>
            <w:r w:rsidRPr="005E6FDB">
              <w:rPr>
                <w:rFonts w:asciiTheme="minorHAnsi" w:hAnsiTheme="minorHAnsi" w:cstheme="minorHAnsi"/>
                <w:b/>
                <w:bCs/>
                <w:sz w:val="27"/>
                <w:szCs w:val="27"/>
                <w:lang w:val="en-US"/>
              </w:rPr>
              <w:t>Step 1: Incorporate Feedback</w:t>
            </w:r>
            <w:bookmarkEnd w:id="513"/>
          </w:p>
        </w:tc>
        <w:tc>
          <w:tcPr>
            <w:tcW w:w="2689" w:type="dxa"/>
            <w:shd w:val="clear" w:color="auto" w:fill="E2EFD9" w:themeFill="accent6" w:themeFillTint="33"/>
          </w:tcPr>
          <w:p w14:paraId="159999F5" w14:textId="4D86CB6D" w:rsidR="00F64FE6" w:rsidRPr="005E6FDB" w:rsidRDefault="000B4C57">
            <w:pPr>
              <w:rPr>
                <w:rFonts w:asciiTheme="minorHAnsi" w:hAnsiTheme="minorHAnsi" w:cstheme="minorHAnsi"/>
              </w:rPr>
              <w:pPrChange w:id="514"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F64FE6" w:rsidRPr="005E6FDB" w14:paraId="22D34671" w14:textId="77777777" w:rsidTr="001E4AFF">
        <w:tc>
          <w:tcPr>
            <w:tcW w:w="0" w:type="auto"/>
          </w:tcPr>
          <w:p w14:paraId="53854D0E"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3BE9EDA6" w14:textId="383E3F0A"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How frequently is  product usability being reviewed with end users and stakeholders? </w:t>
            </w:r>
          </w:p>
        </w:tc>
        <w:tc>
          <w:tcPr>
            <w:tcW w:w="2689" w:type="dxa"/>
          </w:tcPr>
          <w:p w14:paraId="184ED1CC"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259E605" w14:textId="77777777" w:rsidTr="001E4AFF">
        <w:tc>
          <w:tcPr>
            <w:tcW w:w="0" w:type="auto"/>
          </w:tcPr>
          <w:p w14:paraId="1E4233E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6CCD9FAC" w14:textId="1F54A70A"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How is  feedback being categorized? </w:t>
            </w:r>
          </w:p>
        </w:tc>
        <w:tc>
          <w:tcPr>
            <w:tcW w:w="2689" w:type="dxa"/>
          </w:tcPr>
          <w:p w14:paraId="27736E4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067CDC8F" w14:textId="77777777" w:rsidTr="001E4AFF">
        <w:tc>
          <w:tcPr>
            <w:tcW w:w="0" w:type="auto"/>
          </w:tcPr>
          <w:p w14:paraId="1DDA13F4"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523C2BB7" w14:textId="15C50C30"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What percentage of feedback is actioned?</w:t>
            </w:r>
          </w:p>
        </w:tc>
        <w:tc>
          <w:tcPr>
            <w:tcW w:w="2689" w:type="dxa"/>
          </w:tcPr>
          <w:p w14:paraId="6965EE89"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DFA7F5B" w14:textId="77777777" w:rsidTr="001E4AFF">
        <w:tc>
          <w:tcPr>
            <w:tcW w:w="0" w:type="auto"/>
          </w:tcPr>
          <w:p w14:paraId="7F2604CE"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70934F24" w14:textId="3D31CE3B"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As a result of feedback being incorporated into the product </w:t>
            </w:r>
            <w:r w:rsidR="00B17982">
              <w:rPr>
                <w:rFonts w:asciiTheme="minorHAnsi" w:hAnsiTheme="minorHAnsi" w:cstheme="minorHAnsi"/>
              </w:rPr>
              <w:t>do you see greater adoption ? Usage? User satisfaction?</w:t>
            </w:r>
          </w:p>
        </w:tc>
        <w:tc>
          <w:tcPr>
            <w:tcW w:w="2689" w:type="dxa"/>
          </w:tcPr>
          <w:p w14:paraId="5E4FFF1A"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8B05677" w14:textId="77777777" w:rsidTr="001E4AFF">
        <w:tc>
          <w:tcPr>
            <w:tcW w:w="0" w:type="auto"/>
          </w:tcPr>
          <w:p w14:paraId="4DF4AA03"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3E2B1AC5" w14:textId="293A2234" w:rsidR="00F64FE6" w:rsidRPr="005E6FDB" w:rsidRDefault="00B17982" w:rsidP="00F64FE6">
            <w:pPr>
              <w:pStyle w:val="Paragraph"/>
              <w:spacing w:before="0" w:after="0"/>
              <w:ind w:left="0" w:firstLine="0"/>
              <w:rPr>
                <w:rFonts w:asciiTheme="minorHAnsi" w:hAnsiTheme="minorHAnsi" w:cstheme="minorHAnsi"/>
              </w:rPr>
            </w:pPr>
            <w:r>
              <w:rPr>
                <w:rFonts w:asciiTheme="minorHAnsi" w:hAnsiTheme="minorHAnsi" w:cstheme="minorHAnsi"/>
              </w:rPr>
              <w:t>Are the target metrics being met? Can some be deprecated? Others added?</w:t>
            </w:r>
          </w:p>
        </w:tc>
        <w:tc>
          <w:tcPr>
            <w:tcW w:w="2689" w:type="dxa"/>
          </w:tcPr>
          <w:p w14:paraId="16AEBDB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0BF09D6" w14:textId="77777777" w:rsidTr="001E4AFF">
        <w:tc>
          <w:tcPr>
            <w:tcW w:w="0" w:type="auto"/>
          </w:tcPr>
          <w:p w14:paraId="031C75E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75E30516"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214720B8"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3EAFA6B"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BE92C28" w14:textId="77777777" w:rsidR="00F64FE6" w:rsidRPr="005E6FDB" w:rsidRDefault="00F64FE6">
            <w:pPr>
              <w:rPr>
                <w:rFonts w:asciiTheme="minorHAnsi" w:hAnsiTheme="minorHAnsi" w:cstheme="minorHAnsi"/>
                <w:color w:val="0070C0"/>
                <w:sz w:val="24"/>
                <w:szCs w:val="24"/>
              </w:rPr>
              <w:pPrChange w:id="515"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shd w:val="clear" w:color="auto" w:fill="E2EFD9" w:themeFill="accent6" w:themeFillTint="33"/>
          </w:tcPr>
          <w:p w14:paraId="3B4FFD6E" w14:textId="5FF68D9D" w:rsidR="00F64FE6" w:rsidRPr="005E6FDB" w:rsidRDefault="000B4C57">
            <w:pPr>
              <w:rPr>
                <w:rFonts w:asciiTheme="minorHAnsi" w:hAnsiTheme="minorHAnsi" w:cstheme="minorHAnsi"/>
                <w:b/>
                <w:bCs/>
                <w:sz w:val="27"/>
                <w:szCs w:val="27"/>
                <w:lang w:val="en-US"/>
              </w:rPr>
              <w:pPrChange w:id="516" w:author="Grant Graham" w:date="2020-07-15T06:04:00Z">
                <w:pPr>
                  <w:spacing w:before="100" w:beforeAutospacing="1" w:after="100" w:afterAutospacing="1"/>
                  <w:outlineLvl w:val="2"/>
                </w:pPr>
              </w:pPrChange>
            </w:pPr>
            <w:bookmarkStart w:id="517" w:name="_Toc45633617"/>
            <w:r w:rsidRPr="005E6FDB">
              <w:rPr>
                <w:rFonts w:asciiTheme="minorHAnsi" w:hAnsiTheme="minorHAnsi" w:cstheme="minorHAnsi"/>
                <w:b/>
                <w:bCs/>
                <w:sz w:val="27"/>
                <w:szCs w:val="27"/>
                <w:lang w:val="en-US"/>
              </w:rPr>
              <w:t>Step 2: Maintain Product Vision</w:t>
            </w:r>
            <w:bookmarkEnd w:id="517"/>
          </w:p>
        </w:tc>
        <w:tc>
          <w:tcPr>
            <w:tcW w:w="2689" w:type="dxa"/>
            <w:shd w:val="clear" w:color="auto" w:fill="E2EFD9" w:themeFill="accent6" w:themeFillTint="33"/>
          </w:tcPr>
          <w:p w14:paraId="06BA4B64" w14:textId="77777777" w:rsidR="00F64FE6" w:rsidRPr="005E6FDB" w:rsidRDefault="00F64FE6">
            <w:pPr>
              <w:rPr>
                <w:rFonts w:asciiTheme="minorHAnsi" w:hAnsiTheme="minorHAnsi" w:cstheme="minorHAnsi"/>
                <w:b/>
              </w:rPr>
              <w:pPrChange w:id="518"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F64FE6" w:rsidRPr="005E6FDB" w14:paraId="6928EB37"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895B276"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5F53650D" w14:textId="4F45870B"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How frequently are the stakeholders being asked to reaffirm the product vision?</w:t>
            </w:r>
          </w:p>
        </w:tc>
        <w:tc>
          <w:tcPr>
            <w:tcW w:w="2689" w:type="dxa"/>
          </w:tcPr>
          <w:p w14:paraId="1D588D1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3B5E78F"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1D48A99"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7AAA14E3" w14:textId="29ACC024" w:rsidR="00F64FE6"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What is on the Kanban? How big is the backlog? How often is backlog grooming occurring? Are there any noticeable trends?</w:t>
            </w:r>
          </w:p>
        </w:tc>
        <w:tc>
          <w:tcPr>
            <w:tcW w:w="2689" w:type="dxa"/>
          </w:tcPr>
          <w:p w14:paraId="69F0533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0E99E6BA"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4812CB8"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Pr>
          <w:p w14:paraId="64330E54"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Pr>
          <w:p w14:paraId="15B9A920"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5EFB6FD6"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1352697"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2F165176"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063FF735"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D0693B3"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EFE5ECC" w14:textId="77777777" w:rsidR="00F64FE6" w:rsidRPr="005E6FDB" w:rsidRDefault="00F64FE6">
            <w:pPr>
              <w:rPr>
                <w:rFonts w:asciiTheme="minorHAnsi" w:hAnsiTheme="minorHAnsi" w:cstheme="minorHAnsi"/>
                <w:color w:val="0070C0"/>
                <w:sz w:val="24"/>
                <w:szCs w:val="24"/>
              </w:rPr>
              <w:pPrChange w:id="519"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shd w:val="clear" w:color="auto" w:fill="E2EFD9" w:themeFill="accent6" w:themeFillTint="33"/>
          </w:tcPr>
          <w:p w14:paraId="2F87B431" w14:textId="4F4E1E92" w:rsidR="00F64FE6" w:rsidRPr="005E6FDB" w:rsidRDefault="000B4C57">
            <w:pPr>
              <w:rPr>
                <w:rFonts w:asciiTheme="minorHAnsi" w:hAnsiTheme="minorHAnsi" w:cstheme="minorHAnsi"/>
                <w:b/>
                <w:bCs/>
                <w:sz w:val="27"/>
                <w:szCs w:val="27"/>
                <w:lang w:val="en-US"/>
              </w:rPr>
              <w:pPrChange w:id="520" w:author="Grant Graham" w:date="2020-07-15T06:04:00Z">
                <w:pPr>
                  <w:spacing w:before="100" w:beforeAutospacing="1" w:after="100" w:afterAutospacing="1"/>
                  <w:outlineLvl w:val="2"/>
                </w:pPr>
              </w:pPrChange>
            </w:pPr>
            <w:bookmarkStart w:id="521" w:name="_Toc45633618"/>
            <w:r w:rsidRPr="005E6FDB">
              <w:rPr>
                <w:rFonts w:asciiTheme="minorHAnsi" w:hAnsiTheme="minorHAnsi" w:cstheme="minorHAnsi"/>
                <w:b/>
                <w:bCs/>
                <w:sz w:val="27"/>
                <w:szCs w:val="27"/>
                <w:lang w:val="en-US"/>
              </w:rPr>
              <w:t>Step 3: Conduct Process Improvement Reviews</w:t>
            </w:r>
            <w:bookmarkEnd w:id="521"/>
          </w:p>
        </w:tc>
        <w:tc>
          <w:tcPr>
            <w:tcW w:w="2689" w:type="dxa"/>
            <w:shd w:val="clear" w:color="auto" w:fill="E2EFD9" w:themeFill="accent6" w:themeFillTint="33"/>
          </w:tcPr>
          <w:p w14:paraId="04188DDA" w14:textId="77777777" w:rsidR="00F64FE6" w:rsidRPr="005E6FDB" w:rsidRDefault="00F64FE6">
            <w:pPr>
              <w:rPr>
                <w:rFonts w:asciiTheme="minorHAnsi" w:hAnsiTheme="minorHAnsi" w:cstheme="minorHAnsi"/>
              </w:rPr>
              <w:pPrChange w:id="522"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6C7A4C" w:rsidRPr="005E6FDB" w14:paraId="12546792"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B9131A" w14:textId="77777777" w:rsidR="006C7A4C" w:rsidRPr="005E6FDB" w:rsidRDefault="006C7A4C" w:rsidP="00F64FE6">
            <w:pPr>
              <w:pStyle w:val="Paragraph"/>
              <w:spacing w:before="0" w:after="0"/>
              <w:ind w:left="0" w:firstLine="0"/>
              <w:rPr>
                <w:rFonts w:asciiTheme="minorHAnsi" w:hAnsiTheme="minorHAnsi" w:cstheme="minorHAnsi"/>
                <w:color w:val="0070C0"/>
                <w:sz w:val="24"/>
                <w:szCs w:val="24"/>
              </w:rPr>
            </w:pPr>
          </w:p>
        </w:tc>
        <w:tc>
          <w:tcPr>
            <w:tcW w:w="6044" w:type="dxa"/>
          </w:tcPr>
          <w:p w14:paraId="2E1EACE1" w14:textId="5BA11C40" w:rsidR="006C7A4C"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What is the typical size of tasks? What is the optimal size for the team to maintain its velocity?</w:t>
            </w:r>
          </w:p>
        </w:tc>
        <w:tc>
          <w:tcPr>
            <w:tcW w:w="2689" w:type="dxa"/>
          </w:tcPr>
          <w:p w14:paraId="69DB04CF" w14:textId="77777777" w:rsidR="006C7A4C" w:rsidRPr="005E6FDB" w:rsidRDefault="006C7A4C" w:rsidP="00F64FE6">
            <w:pPr>
              <w:pStyle w:val="Paragraph"/>
              <w:spacing w:before="0" w:after="0"/>
              <w:ind w:left="0" w:firstLine="0"/>
              <w:rPr>
                <w:rFonts w:asciiTheme="minorHAnsi" w:hAnsiTheme="minorHAnsi" w:cstheme="minorHAnsi"/>
              </w:rPr>
            </w:pPr>
          </w:p>
        </w:tc>
      </w:tr>
      <w:tr w:rsidR="006C7A4C" w:rsidRPr="005E6FDB" w14:paraId="38AC703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1F6CE43" w14:textId="77777777" w:rsidR="006C7A4C" w:rsidRPr="005E6FDB" w:rsidRDefault="006C7A4C" w:rsidP="00F64FE6">
            <w:pPr>
              <w:pStyle w:val="Paragraph"/>
              <w:spacing w:before="0" w:after="0"/>
              <w:ind w:left="0" w:firstLine="0"/>
              <w:rPr>
                <w:rFonts w:asciiTheme="minorHAnsi" w:hAnsiTheme="minorHAnsi" w:cstheme="minorHAnsi"/>
                <w:color w:val="0070C0"/>
                <w:sz w:val="24"/>
                <w:szCs w:val="24"/>
              </w:rPr>
            </w:pPr>
          </w:p>
        </w:tc>
        <w:tc>
          <w:tcPr>
            <w:tcW w:w="6044" w:type="dxa"/>
          </w:tcPr>
          <w:p w14:paraId="2453D60E" w14:textId="104C1775" w:rsidR="006C7A4C" w:rsidRPr="005E6FDB" w:rsidRDefault="006C7A4C" w:rsidP="00F64FE6">
            <w:pPr>
              <w:pStyle w:val="Paragraph"/>
              <w:spacing w:before="0" w:after="0"/>
              <w:ind w:left="0" w:firstLine="0"/>
              <w:rPr>
                <w:rFonts w:asciiTheme="minorHAnsi" w:hAnsiTheme="minorHAnsi" w:cstheme="minorHAnsi"/>
              </w:rPr>
            </w:pPr>
            <w:r>
              <w:rPr>
                <w:rFonts w:asciiTheme="minorHAnsi" w:hAnsiTheme="minorHAnsi" w:cstheme="minorHAnsi"/>
              </w:rPr>
              <w:t>Based on code reviews and analysis of user flow through the solution are there any features that can be deprecated?</w:t>
            </w:r>
          </w:p>
        </w:tc>
        <w:tc>
          <w:tcPr>
            <w:tcW w:w="2689" w:type="dxa"/>
          </w:tcPr>
          <w:p w14:paraId="3F479859" w14:textId="77777777" w:rsidR="006C7A4C" w:rsidRPr="005E6FDB" w:rsidRDefault="006C7A4C" w:rsidP="00F64FE6">
            <w:pPr>
              <w:pStyle w:val="Paragraph"/>
              <w:spacing w:before="0" w:after="0"/>
              <w:ind w:left="0" w:firstLine="0"/>
              <w:rPr>
                <w:rFonts w:asciiTheme="minorHAnsi" w:hAnsiTheme="minorHAnsi" w:cstheme="minorHAnsi"/>
              </w:rPr>
            </w:pPr>
          </w:p>
        </w:tc>
      </w:tr>
      <w:tr w:rsidR="00F64FE6" w:rsidRPr="005E6FDB" w14:paraId="0ACE571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DC3CFD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62B9B44F"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09472E78"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5231DF2A"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8EEAD66" w14:textId="165FA411" w:rsidR="00F64FE6" w:rsidRPr="005E6FDB" w:rsidRDefault="00F64FE6">
            <w:pPr>
              <w:rPr>
                <w:rFonts w:asciiTheme="minorHAnsi" w:hAnsiTheme="minorHAnsi" w:cstheme="minorHAnsi"/>
                <w:color w:val="0070C0"/>
                <w:sz w:val="24"/>
                <w:szCs w:val="24"/>
              </w:rPr>
              <w:pPrChange w:id="523"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0842AF0A" w14:textId="513D79DB" w:rsidR="00F64FE6" w:rsidRPr="005E6FDB" w:rsidRDefault="000B4C57">
            <w:pPr>
              <w:rPr>
                <w:rFonts w:asciiTheme="minorHAnsi" w:hAnsiTheme="minorHAnsi" w:cstheme="minorHAnsi"/>
                <w:b/>
                <w:bCs/>
                <w:sz w:val="27"/>
                <w:szCs w:val="27"/>
                <w:lang w:val="en-US"/>
              </w:rPr>
              <w:pPrChange w:id="524" w:author="Grant Graham" w:date="2020-07-15T06:04:00Z">
                <w:pPr>
                  <w:spacing w:before="100" w:beforeAutospacing="1" w:after="100" w:afterAutospacing="1"/>
                  <w:outlineLvl w:val="2"/>
                </w:pPr>
              </w:pPrChange>
            </w:pPr>
            <w:bookmarkStart w:id="525" w:name="_Toc45633619"/>
            <w:r w:rsidRPr="005E6FDB">
              <w:rPr>
                <w:rFonts w:asciiTheme="minorHAnsi" w:hAnsiTheme="minorHAnsi" w:cstheme="minorHAnsi"/>
                <w:b/>
                <w:bCs/>
                <w:sz w:val="27"/>
                <w:szCs w:val="27"/>
                <w:lang w:val="en-US"/>
              </w:rPr>
              <w:t>Step 4: Prioritize Bugs and New Feature Requests</w:t>
            </w:r>
            <w:bookmarkEnd w:id="525"/>
          </w:p>
        </w:tc>
        <w:tc>
          <w:tcPr>
            <w:tcW w:w="2689" w:type="dxa"/>
            <w:tcBorders>
              <w:bottom w:val="single" w:sz="4" w:space="0" w:color="auto"/>
            </w:tcBorders>
            <w:shd w:val="clear" w:color="auto" w:fill="E2EFD9" w:themeFill="accent6" w:themeFillTint="33"/>
          </w:tcPr>
          <w:p w14:paraId="0141BE65" w14:textId="3E91242F" w:rsidR="00F64FE6" w:rsidRPr="005E6FDB" w:rsidRDefault="00F64FE6">
            <w:pPr>
              <w:rPr>
                <w:rFonts w:asciiTheme="minorHAnsi" w:hAnsiTheme="minorHAnsi" w:cstheme="minorHAnsi"/>
              </w:rPr>
              <w:pPrChange w:id="526"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6C7A4C" w:rsidRPr="005E6FDB" w14:paraId="57A7D71F"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F018DBB" w14:textId="77777777" w:rsidR="006C7A4C" w:rsidRPr="005E6FDB" w:rsidRDefault="006C7A4C">
            <w:pPr>
              <w:rPr>
                <w:rFonts w:asciiTheme="minorHAnsi" w:hAnsiTheme="minorHAnsi" w:cstheme="minorHAnsi"/>
                <w:color w:val="0070C0"/>
                <w:sz w:val="24"/>
                <w:szCs w:val="24"/>
              </w:rPr>
              <w:pPrChange w:id="527" w:author="Grant Graham" w:date="2020-07-15T06:09:00Z">
                <w:pPr>
                  <w:pStyle w:val="Paragraph"/>
                  <w:spacing w:before="0" w:after="0"/>
                  <w:ind w:left="0" w:firstLine="0"/>
                </w:pPr>
              </w:pPrChange>
            </w:pPr>
          </w:p>
        </w:tc>
        <w:tc>
          <w:tcPr>
            <w:tcW w:w="6044" w:type="dxa"/>
            <w:shd w:val="clear" w:color="auto" w:fill="auto"/>
          </w:tcPr>
          <w:p w14:paraId="49A7066A" w14:textId="766FCB10" w:rsidR="006C7A4C" w:rsidRPr="006C7A4C" w:rsidRDefault="006C7A4C">
            <w:pPr>
              <w:rPr>
                <w:rFonts w:asciiTheme="minorHAnsi" w:hAnsiTheme="minorHAnsi" w:cstheme="minorHAnsi"/>
                <w:lang w:val="en-US"/>
              </w:rPr>
              <w:pPrChange w:id="528" w:author="Grant Graham" w:date="2020-07-15T06:09:00Z">
                <w:pPr>
                  <w:spacing w:before="100" w:beforeAutospacing="1" w:after="100" w:afterAutospacing="1"/>
                  <w:outlineLvl w:val="2"/>
                </w:pPr>
              </w:pPrChange>
            </w:pPr>
            <w:bookmarkStart w:id="529" w:name="_Toc45633620"/>
            <w:r w:rsidRPr="006C7A4C">
              <w:rPr>
                <w:rFonts w:asciiTheme="minorHAnsi" w:hAnsiTheme="minorHAnsi" w:cstheme="minorHAnsi"/>
                <w:lang w:val="en-US"/>
              </w:rPr>
              <w:t>What is the current bug count?</w:t>
            </w:r>
            <w:bookmarkEnd w:id="529"/>
          </w:p>
        </w:tc>
        <w:tc>
          <w:tcPr>
            <w:tcW w:w="2689" w:type="dxa"/>
            <w:shd w:val="clear" w:color="auto" w:fill="auto"/>
          </w:tcPr>
          <w:p w14:paraId="27ADF54A" w14:textId="77777777" w:rsidR="006C7A4C" w:rsidRPr="005E6FDB" w:rsidRDefault="006C7A4C">
            <w:pPr>
              <w:rPr>
                <w:rFonts w:asciiTheme="minorHAnsi" w:hAnsiTheme="minorHAnsi" w:cstheme="minorHAnsi"/>
                <w:b/>
              </w:rPr>
              <w:pPrChange w:id="530" w:author="Grant Graham" w:date="2020-07-15T06:09:00Z">
                <w:pPr>
                  <w:pStyle w:val="Paragraph"/>
                  <w:spacing w:before="0" w:after="0"/>
                  <w:ind w:left="0" w:firstLine="0"/>
                </w:pPr>
              </w:pPrChange>
            </w:pPr>
          </w:p>
        </w:tc>
      </w:tr>
      <w:tr w:rsidR="006C7A4C" w:rsidRPr="005E6FDB" w14:paraId="57143504"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719FC7C" w14:textId="77777777" w:rsidR="006C7A4C" w:rsidRPr="005E6FDB" w:rsidRDefault="006C7A4C">
            <w:pPr>
              <w:rPr>
                <w:rFonts w:asciiTheme="minorHAnsi" w:hAnsiTheme="minorHAnsi" w:cstheme="minorHAnsi"/>
                <w:color w:val="0070C0"/>
                <w:sz w:val="24"/>
                <w:szCs w:val="24"/>
              </w:rPr>
              <w:pPrChange w:id="531" w:author="Grant Graham" w:date="2020-07-15T06:09:00Z">
                <w:pPr>
                  <w:pStyle w:val="Paragraph"/>
                  <w:spacing w:before="0" w:after="0"/>
                  <w:ind w:left="0" w:firstLine="0"/>
                </w:pPr>
              </w:pPrChange>
            </w:pPr>
          </w:p>
        </w:tc>
        <w:tc>
          <w:tcPr>
            <w:tcW w:w="6044" w:type="dxa"/>
            <w:shd w:val="clear" w:color="auto" w:fill="auto"/>
          </w:tcPr>
          <w:p w14:paraId="4AF8053A" w14:textId="219C4C41" w:rsidR="006C7A4C" w:rsidRPr="006C7A4C" w:rsidRDefault="006C7A4C">
            <w:pPr>
              <w:rPr>
                <w:rFonts w:asciiTheme="minorHAnsi" w:hAnsiTheme="minorHAnsi" w:cstheme="minorHAnsi"/>
                <w:lang w:val="en-US"/>
              </w:rPr>
              <w:pPrChange w:id="532" w:author="Grant Graham" w:date="2020-07-15T06:09:00Z">
                <w:pPr>
                  <w:spacing w:before="100" w:beforeAutospacing="1" w:after="100" w:afterAutospacing="1"/>
                  <w:outlineLvl w:val="2"/>
                </w:pPr>
              </w:pPrChange>
            </w:pPr>
            <w:bookmarkStart w:id="533" w:name="_Toc45633621"/>
            <w:r w:rsidRPr="006C7A4C">
              <w:rPr>
                <w:rFonts w:asciiTheme="minorHAnsi" w:hAnsiTheme="minorHAnsi" w:cstheme="minorHAnsi"/>
                <w:lang w:val="en-US"/>
              </w:rPr>
              <w:t>Has the defect log been reviewed? Are the types of bugs being lowered? In what modules do they most frequently occur?</w:t>
            </w:r>
            <w:bookmarkEnd w:id="533"/>
          </w:p>
        </w:tc>
        <w:tc>
          <w:tcPr>
            <w:tcW w:w="2689" w:type="dxa"/>
            <w:shd w:val="clear" w:color="auto" w:fill="auto"/>
          </w:tcPr>
          <w:p w14:paraId="27ED564B" w14:textId="77777777" w:rsidR="006C7A4C" w:rsidRPr="005E6FDB" w:rsidRDefault="006C7A4C">
            <w:pPr>
              <w:rPr>
                <w:rFonts w:asciiTheme="minorHAnsi" w:hAnsiTheme="minorHAnsi" w:cstheme="minorHAnsi"/>
                <w:b/>
              </w:rPr>
              <w:pPrChange w:id="534" w:author="Grant Graham" w:date="2020-07-15T06:09:00Z">
                <w:pPr>
                  <w:pStyle w:val="Paragraph"/>
                  <w:spacing w:before="0" w:after="0"/>
                  <w:ind w:left="0" w:firstLine="0"/>
                </w:pPr>
              </w:pPrChange>
            </w:pPr>
          </w:p>
        </w:tc>
      </w:tr>
      <w:tr w:rsidR="006C7A4C" w:rsidRPr="005E6FDB" w14:paraId="30517432" w14:textId="77777777" w:rsidTr="006C7A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E194B84" w14:textId="77777777" w:rsidR="006C7A4C" w:rsidRPr="006C7A4C" w:rsidRDefault="006C7A4C">
            <w:pPr>
              <w:rPr>
                <w:rFonts w:asciiTheme="minorHAnsi" w:hAnsiTheme="minorHAnsi" w:cstheme="minorHAnsi"/>
                <w:color w:val="0070C0"/>
              </w:rPr>
              <w:pPrChange w:id="535" w:author="Grant Graham" w:date="2020-07-15T06:09:00Z">
                <w:pPr>
                  <w:pStyle w:val="Paragraph"/>
                  <w:spacing w:before="0" w:after="0"/>
                  <w:ind w:left="0" w:firstLine="0"/>
                </w:pPr>
              </w:pPrChange>
            </w:pPr>
          </w:p>
        </w:tc>
        <w:tc>
          <w:tcPr>
            <w:tcW w:w="6044" w:type="dxa"/>
            <w:shd w:val="clear" w:color="auto" w:fill="auto"/>
          </w:tcPr>
          <w:p w14:paraId="5B7304FB" w14:textId="28D15B64" w:rsidR="006C7A4C" w:rsidRPr="006C7A4C" w:rsidRDefault="006C7A4C">
            <w:pPr>
              <w:rPr>
                <w:rFonts w:asciiTheme="minorHAnsi" w:hAnsiTheme="minorHAnsi" w:cstheme="minorHAnsi"/>
                <w:lang w:val="en-US"/>
              </w:rPr>
              <w:pPrChange w:id="536" w:author="Grant Graham" w:date="2020-07-15T06:09:00Z">
                <w:pPr>
                  <w:spacing w:before="100" w:beforeAutospacing="1" w:after="100" w:afterAutospacing="1"/>
                  <w:outlineLvl w:val="2"/>
                </w:pPr>
              </w:pPrChange>
            </w:pPr>
            <w:bookmarkStart w:id="537" w:name="_Toc45633622"/>
            <w:r w:rsidRPr="006C7A4C">
              <w:rPr>
                <w:rFonts w:asciiTheme="minorHAnsi" w:hAnsiTheme="minorHAnsi" w:cstheme="minorHAnsi"/>
                <w:lang w:val="en-US"/>
              </w:rPr>
              <w:t>How long does it take to remedy identified issues/bugs?</w:t>
            </w:r>
            <w:bookmarkEnd w:id="537"/>
            <w:r w:rsidRPr="006C7A4C">
              <w:rPr>
                <w:rFonts w:asciiTheme="minorHAnsi" w:hAnsiTheme="minorHAnsi" w:cstheme="minorHAnsi"/>
                <w:lang w:val="en-US"/>
              </w:rPr>
              <w:t xml:space="preserve"> </w:t>
            </w:r>
          </w:p>
        </w:tc>
        <w:tc>
          <w:tcPr>
            <w:tcW w:w="2689" w:type="dxa"/>
            <w:shd w:val="clear" w:color="auto" w:fill="auto"/>
          </w:tcPr>
          <w:p w14:paraId="6692FF1A" w14:textId="77777777" w:rsidR="006C7A4C" w:rsidRPr="005E6FDB" w:rsidRDefault="006C7A4C">
            <w:pPr>
              <w:rPr>
                <w:rFonts w:asciiTheme="minorHAnsi" w:hAnsiTheme="minorHAnsi" w:cstheme="minorHAnsi"/>
                <w:b/>
              </w:rPr>
              <w:pPrChange w:id="538" w:author="Grant Graham" w:date="2020-07-15T06:09:00Z">
                <w:pPr>
                  <w:pStyle w:val="Paragraph"/>
                  <w:spacing w:before="0" w:after="0"/>
                  <w:ind w:left="0" w:firstLine="0"/>
                </w:pPr>
              </w:pPrChange>
            </w:pPr>
          </w:p>
        </w:tc>
      </w:tr>
      <w:tr w:rsidR="00F64FE6" w:rsidRPr="005E6FDB" w14:paraId="5EB54AD5"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E4B2A1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tcBorders>
              <w:bottom w:val="single" w:sz="4" w:space="0" w:color="auto"/>
            </w:tcBorders>
          </w:tcPr>
          <w:p w14:paraId="049BC0BB" w14:textId="77777777" w:rsidR="00F64FE6" w:rsidRPr="005E6FDB" w:rsidRDefault="00F64FE6" w:rsidP="00F64FE6">
            <w:pPr>
              <w:pStyle w:val="Paragraph"/>
              <w:spacing w:before="0" w:after="0"/>
              <w:ind w:left="0" w:firstLine="0"/>
              <w:rPr>
                <w:rFonts w:asciiTheme="minorHAnsi" w:hAnsiTheme="minorHAnsi" w:cstheme="minorHAnsi"/>
              </w:rPr>
            </w:pPr>
          </w:p>
        </w:tc>
        <w:tc>
          <w:tcPr>
            <w:tcW w:w="2689" w:type="dxa"/>
            <w:tcBorders>
              <w:bottom w:val="single" w:sz="4" w:space="0" w:color="auto"/>
            </w:tcBorders>
          </w:tcPr>
          <w:p w14:paraId="663D74C3"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587AA9C"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4623400" w14:textId="2A4503FE" w:rsidR="00F64FE6" w:rsidRPr="005E6FDB" w:rsidRDefault="00F64FE6">
            <w:pPr>
              <w:rPr>
                <w:rFonts w:asciiTheme="minorHAnsi" w:hAnsiTheme="minorHAnsi" w:cstheme="minorHAnsi"/>
                <w:color w:val="0070C0"/>
                <w:sz w:val="24"/>
                <w:szCs w:val="24"/>
              </w:rPr>
              <w:pPrChange w:id="539" w:author="Grant Graham" w:date="2020-07-15T06:04: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3671C40F" w14:textId="5CD11FBA" w:rsidR="00F64FE6" w:rsidRPr="005E6FDB" w:rsidRDefault="000B4C57">
            <w:pPr>
              <w:rPr>
                <w:rFonts w:asciiTheme="minorHAnsi" w:hAnsiTheme="minorHAnsi" w:cstheme="minorHAnsi"/>
                <w:b/>
                <w:bCs/>
                <w:sz w:val="27"/>
                <w:szCs w:val="27"/>
                <w:lang w:val="en-US"/>
              </w:rPr>
              <w:pPrChange w:id="540" w:author="Grant Graham" w:date="2020-07-15T06:04:00Z">
                <w:pPr>
                  <w:spacing w:before="100" w:beforeAutospacing="1" w:after="100" w:afterAutospacing="1"/>
                  <w:outlineLvl w:val="2"/>
                </w:pPr>
              </w:pPrChange>
            </w:pPr>
            <w:bookmarkStart w:id="541" w:name="_Toc45633623"/>
            <w:r w:rsidRPr="005E6FDB">
              <w:rPr>
                <w:rFonts w:asciiTheme="minorHAnsi" w:hAnsiTheme="minorHAnsi" w:cstheme="minorHAnsi"/>
                <w:b/>
                <w:bCs/>
                <w:sz w:val="27"/>
                <w:szCs w:val="27"/>
                <w:lang w:val="en-US"/>
              </w:rPr>
              <w:t>Step 5: Ongoing Code/Build/Deploy/Release Management</w:t>
            </w:r>
            <w:bookmarkEnd w:id="541"/>
          </w:p>
        </w:tc>
        <w:tc>
          <w:tcPr>
            <w:tcW w:w="2689" w:type="dxa"/>
            <w:tcBorders>
              <w:bottom w:val="single" w:sz="4" w:space="0" w:color="auto"/>
            </w:tcBorders>
            <w:shd w:val="clear" w:color="auto" w:fill="E2EFD9" w:themeFill="accent6" w:themeFillTint="33"/>
          </w:tcPr>
          <w:p w14:paraId="457B480B" w14:textId="68AD49FE" w:rsidR="00F64FE6" w:rsidRPr="005E6FDB" w:rsidRDefault="00F64FE6">
            <w:pPr>
              <w:rPr>
                <w:rFonts w:asciiTheme="minorHAnsi" w:hAnsiTheme="minorHAnsi" w:cstheme="minorHAnsi"/>
              </w:rPr>
              <w:pPrChange w:id="542" w:author="Grant Graham" w:date="2020-07-15T06:04:00Z">
                <w:pPr>
                  <w:pStyle w:val="Paragraph"/>
                  <w:spacing w:before="0" w:after="0"/>
                  <w:ind w:left="0" w:firstLine="0"/>
                </w:pPr>
              </w:pPrChange>
            </w:pPr>
            <w:r w:rsidRPr="005E6FDB">
              <w:rPr>
                <w:rFonts w:asciiTheme="minorHAnsi" w:hAnsiTheme="minorHAnsi" w:cstheme="minorHAnsi"/>
                <w:b/>
              </w:rPr>
              <w:t>Comment</w:t>
            </w:r>
          </w:p>
        </w:tc>
      </w:tr>
      <w:tr w:rsidR="001E4AFF" w:rsidRPr="005E6FDB" w14:paraId="69B474FE"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652B2D0" w14:textId="77777777" w:rsidR="001E4AFF" w:rsidRPr="005E6FDB" w:rsidRDefault="001E4AFF">
            <w:pPr>
              <w:rPr>
                <w:rFonts w:asciiTheme="minorHAnsi" w:hAnsiTheme="minorHAnsi" w:cstheme="minorHAnsi"/>
                <w:color w:val="0070C0"/>
                <w:sz w:val="24"/>
                <w:szCs w:val="24"/>
              </w:rPr>
              <w:pPrChange w:id="543" w:author="Grant Graham" w:date="2020-07-15T06:09:00Z">
                <w:pPr>
                  <w:pStyle w:val="Paragraph"/>
                  <w:spacing w:before="0" w:after="0"/>
                  <w:ind w:left="0" w:firstLine="0"/>
                </w:pPr>
              </w:pPrChange>
            </w:pPr>
          </w:p>
        </w:tc>
        <w:tc>
          <w:tcPr>
            <w:tcW w:w="6044" w:type="dxa"/>
            <w:tcBorders>
              <w:bottom w:val="single" w:sz="4" w:space="0" w:color="auto"/>
            </w:tcBorders>
            <w:shd w:val="clear" w:color="auto" w:fill="auto"/>
          </w:tcPr>
          <w:p w14:paraId="1DA2ABCF" w14:textId="53FC2E8D" w:rsidR="001E4AFF" w:rsidRPr="00B2447E" w:rsidRDefault="001E4AFF">
            <w:pPr>
              <w:rPr>
                <w:rFonts w:asciiTheme="minorHAnsi" w:hAnsiTheme="minorHAnsi" w:cstheme="minorHAnsi"/>
                <w:lang w:val="en-US"/>
              </w:rPr>
              <w:pPrChange w:id="544" w:author="Grant Graham" w:date="2020-07-15T06:09:00Z">
                <w:pPr>
                  <w:spacing w:before="100" w:beforeAutospacing="1" w:after="100" w:afterAutospacing="1"/>
                  <w:outlineLvl w:val="2"/>
                </w:pPr>
              </w:pPrChange>
            </w:pPr>
            <w:bookmarkStart w:id="545" w:name="_Toc45633624"/>
            <w:r w:rsidRPr="00B2447E">
              <w:rPr>
                <w:rFonts w:asciiTheme="minorHAnsi" w:hAnsiTheme="minorHAnsi" w:cstheme="minorHAnsi"/>
                <w:lang w:val="en-US"/>
              </w:rPr>
              <w:t>Are code reviews identifying fewer issues?</w:t>
            </w:r>
            <w:bookmarkEnd w:id="545"/>
          </w:p>
        </w:tc>
        <w:tc>
          <w:tcPr>
            <w:tcW w:w="2689" w:type="dxa"/>
            <w:tcBorders>
              <w:bottom w:val="single" w:sz="4" w:space="0" w:color="auto"/>
            </w:tcBorders>
            <w:shd w:val="clear" w:color="auto" w:fill="auto"/>
          </w:tcPr>
          <w:p w14:paraId="04A5DA4D" w14:textId="77777777" w:rsidR="001E4AFF" w:rsidRPr="005E6FDB" w:rsidRDefault="001E4AFF">
            <w:pPr>
              <w:rPr>
                <w:rFonts w:asciiTheme="minorHAnsi" w:hAnsiTheme="minorHAnsi" w:cstheme="minorHAnsi"/>
                <w:b/>
              </w:rPr>
              <w:pPrChange w:id="546" w:author="Grant Graham" w:date="2020-07-15T06:09:00Z">
                <w:pPr>
                  <w:pStyle w:val="Paragraph"/>
                  <w:spacing w:before="0" w:after="0"/>
                  <w:ind w:left="0" w:firstLine="0"/>
                </w:pPr>
              </w:pPrChange>
            </w:pPr>
          </w:p>
        </w:tc>
      </w:tr>
      <w:tr w:rsidR="001E4AFF" w:rsidRPr="005E6FDB" w14:paraId="03B29B8A"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54E7C5F" w14:textId="77777777" w:rsidR="001E4AFF" w:rsidRPr="005E6FDB" w:rsidRDefault="001E4AFF">
            <w:pPr>
              <w:rPr>
                <w:rFonts w:asciiTheme="minorHAnsi" w:hAnsiTheme="minorHAnsi" w:cstheme="minorHAnsi"/>
                <w:color w:val="0070C0"/>
                <w:sz w:val="24"/>
                <w:szCs w:val="24"/>
              </w:rPr>
              <w:pPrChange w:id="547" w:author="Grant Graham" w:date="2020-07-15T06:09:00Z">
                <w:pPr>
                  <w:pStyle w:val="Paragraph"/>
                  <w:spacing w:before="0" w:after="0"/>
                  <w:ind w:left="0" w:firstLine="0"/>
                </w:pPr>
              </w:pPrChange>
            </w:pPr>
          </w:p>
        </w:tc>
        <w:tc>
          <w:tcPr>
            <w:tcW w:w="6044" w:type="dxa"/>
            <w:tcBorders>
              <w:bottom w:val="single" w:sz="4" w:space="0" w:color="auto"/>
            </w:tcBorders>
            <w:shd w:val="clear" w:color="auto" w:fill="auto"/>
          </w:tcPr>
          <w:p w14:paraId="0F0639A8" w14:textId="6F2185B1" w:rsidR="001E4AFF" w:rsidRPr="00B2447E" w:rsidRDefault="001E4AFF">
            <w:pPr>
              <w:rPr>
                <w:rFonts w:asciiTheme="minorHAnsi" w:hAnsiTheme="minorHAnsi" w:cstheme="minorHAnsi"/>
                <w:lang w:val="en-US"/>
              </w:rPr>
              <w:pPrChange w:id="548" w:author="Grant Graham" w:date="2020-07-15T06:09:00Z">
                <w:pPr>
                  <w:spacing w:before="100" w:beforeAutospacing="1" w:after="100" w:afterAutospacing="1"/>
                  <w:outlineLvl w:val="2"/>
                </w:pPr>
              </w:pPrChange>
            </w:pPr>
            <w:bookmarkStart w:id="549" w:name="_Toc45633625"/>
            <w:r w:rsidRPr="00B2447E">
              <w:rPr>
                <w:rFonts w:asciiTheme="minorHAnsi" w:hAnsiTheme="minorHAnsi" w:cstheme="minorHAnsi"/>
                <w:lang w:val="en-US"/>
              </w:rPr>
              <w:t>When was the documentation last reviewed?</w:t>
            </w:r>
            <w:bookmarkEnd w:id="549"/>
          </w:p>
        </w:tc>
        <w:tc>
          <w:tcPr>
            <w:tcW w:w="2689" w:type="dxa"/>
            <w:tcBorders>
              <w:bottom w:val="single" w:sz="4" w:space="0" w:color="auto"/>
            </w:tcBorders>
            <w:shd w:val="clear" w:color="auto" w:fill="auto"/>
          </w:tcPr>
          <w:p w14:paraId="7CDEA025" w14:textId="77777777" w:rsidR="001E4AFF" w:rsidRPr="005E6FDB" w:rsidRDefault="001E4AFF">
            <w:pPr>
              <w:rPr>
                <w:rFonts w:asciiTheme="minorHAnsi" w:hAnsiTheme="minorHAnsi" w:cstheme="minorHAnsi"/>
                <w:b/>
              </w:rPr>
              <w:pPrChange w:id="550" w:author="Grant Graham" w:date="2020-07-15T06:09:00Z">
                <w:pPr>
                  <w:pStyle w:val="Paragraph"/>
                  <w:spacing w:before="0" w:after="0"/>
                  <w:ind w:left="0" w:firstLine="0"/>
                </w:pPr>
              </w:pPrChange>
            </w:pPr>
          </w:p>
        </w:tc>
      </w:tr>
      <w:tr w:rsidR="001E4AFF" w:rsidRPr="005E6FDB" w14:paraId="4A556093"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AA11E96" w14:textId="77777777" w:rsidR="001E4AFF" w:rsidRPr="005E6FDB" w:rsidRDefault="001E4AFF">
            <w:pPr>
              <w:rPr>
                <w:rFonts w:asciiTheme="minorHAnsi" w:hAnsiTheme="minorHAnsi" w:cstheme="minorHAnsi"/>
                <w:color w:val="0070C0"/>
                <w:sz w:val="24"/>
                <w:szCs w:val="24"/>
              </w:rPr>
              <w:pPrChange w:id="551" w:author="Grant Graham" w:date="2020-07-15T06:09:00Z">
                <w:pPr>
                  <w:pStyle w:val="Paragraph"/>
                  <w:spacing w:before="0" w:after="0"/>
                  <w:ind w:left="0" w:firstLine="0"/>
                </w:pPr>
              </w:pPrChange>
            </w:pPr>
          </w:p>
        </w:tc>
        <w:tc>
          <w:tcPr>
            <w:tcW w:w="6044" w:type="dxa"/>
            <w:tcBorders>
              <w:bottom w:val="single" w:sz="4" w:space="0" w:color="auto"/>
            </w:tcBorders>
            <w:shd w:val="clear" w:color="auto" w:fill="auto"/>
          </w:tcPr>
          <w:p w14:paraId="721F3BD4" w14:textId="65092161" w:rsidR="001E4AFF" w:rsidRPr="00B2447E" w:rsidRDefault="001E4AFF">
            <w:pPr>
              <w:rPr>
                <w:rFonts w:asciiTheme="minorHAnsi" w:hAnsiTheme="minorHAnsi" w:cstheme="minorHAnsi"/>
                <w:lang w:val="en-US"/>
                <w:rPrChange w:id="552" w:author="Grant Graham" w:date="2020-07-15T07:25:00Z">
                  <w:rPr>
                    <w:rFonts w:cstheme="minorHAnsi"/>
                    <w:lang w:val="en-US"/>
                  </w:rPr>
                </w:rPrChange>
              </w:rPr>
              <w:pPrChange w:id="553" w:author="Grant Graham" w:date="2020-07-15T06:09:00Z">
                <w:pPr>
                  <w:spacing w:before="100" w:beforeAutospacing="1" w:after="100" w:afterAutospacing="1"/>
                  <w:outlineLvl w:val="2"/>
                </w:pPr>
              </w:pPrChange>
            </w:pPr>
            <w:bookmarkStart w:id="554" w:name="_Toc45633626"/>
            <w:r w:rsidRPr="00B2447E">
              <w:rPr>
                <w:rFonts w:cstheme="minorHAnsi"/>
                <w:lang w:val="en-US"/>
              </w:rPr>
              <w:t>Has the image build timing been reviewed can it be optimized?</w:t>
            </w:r>
            <w:bookmarkEnd w:id="554"/>
          </w:p>
        </w:tc>
        <w:tc>
          <w:tcPr>
            <w:tcW w:w="2689" w:type="dxa"/>
            <w:tcBorders>
              <w:bottom w:val="single" w:sz="4" w:space="0" w:color="auto"/>
            </w:tcBorders>
            <w:shd w:val="clear" w:color="auto" w:fill="auto"/>
          </w:tcPr>
          <w:p w14:paraId="33471DF7" w14:textId="77777777" w:rsidR="001E4AFF" w:rsidRPr="005E6FDB" w:rsidRDefault="001E4AFF">
            <w:pPr>
              <w:rPr>
                <w:rFonts w:asciiTheme="minorHAnsi" w:hAnsiTheme="minorHAnsi" w:cstheme="minorHAnsi"/>
                <w:b/>
              </w:rPr>
              <w:pPrChange w:id="555" w:author="Grant Graham" w:date="2020-07-15T06:09:00Z">
                <w:pPr>
                  <w:pStyle w:val="Paragraph"/>
                  <w:spacing w:before="0" w:after="0"/>
                  <w:ind w:left="0" w:firstLine="0"/>
                </w:pPr>
              </w:pPrChange>
            </w:pPr>
          </w:p>
        </w:tc>
      </w:tr>
      <w:tr w:rsidR="001E4AFF" w:rsidRPr="005E6FDB" w14:paraId="2C0B7175"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FD7D73F" w14:textId="77777777" w:rsidR="001E4AFF" w:rsidRPr="005E6FDB" w:rsidRDefault="001E4AFF">
            <w:pPr>
              <w:rPr>
                <w:rFonts w:asciiTheme="minorHAnsi" w:hAnsiTheme="minorHAnsi" w:cstheme="minorHAnsi"/>
                <w:color w:val="0070C0"/>
                <w:sz w:val="24"/>
                <w:szCs w:val="24"/>
              </w:rPr>
              <w:pPrChange w:id="556" w:author="Grant Graham" w:date="2020-07-15T06:09:00Z">
                <w:pPr>
                  <w:pStyle w:val="Paragraph"/>
                  <w:spacing w:before="0" w:after="0"/>
                  <w:ind w:left="0" w:firstLine="0"/>
                </w:pPr>
              </w:pPrChange>
            </w:pPr>
          </w:p>
        </w:tc>
        <w:tc>
          <w:tcPr>
            <w:tcW w:w="6044" w:type="dxa"/>
            <w:tcBorders>
              <w:bottom w:val="single" w:sz="4" w:space="0" w:color="auto"/>
            </w:tcBorders>
            <w:shd w:val="clear" w:color="auto" w:fill="auto"/>
          </w:tcPr>
          <w:p w14:paraId="166986D9" w14:textId="7E33B3E0" w:rsidR="001E4AFF" w:rsidRPr="00B2447E" w:rsidRDefault="001E4AFF">
            <w:pPr>
              <w:rPr>
                <w:rFonts w:asciiTheme="minorHAnsi" w:hAnsiTheme="minorHAnsi" w:cstheme="minorHAnsi"/>
                <w:lang w:val="en-US"/>
                <w:rPrChange w:id="557" w:author="Grant Graham" w:date="2020-07-15T07:25:00Z">
                  <w:rPr>
                    <w:rFonts w:cstheme="minorHAnsi"/>
                    <w:lang w:val="en-US"/>
                  </w:rPr>
                </w:rPrChange>
              </w:rPr>
              <w:pPrChange w:id="558" w:author="Grant Graham" w:date="2020-07-15T06:09:00Z">
                <w:pPr>
                  <w:spacing w:before="100" w:beforeAutospacing="1" w:after="100" w:afterAutospacing="1"/>
                  <w:outlineLvl w:val="2"/>
                </w:pPr>
              </w:pPrChange>
            </w:pPr>
            <w:bookmarkStart w:id="559" w:name="_Toc45633627"/>
            <w:r w:rsidRPr="00B2447E">
              <w:rPr>
                <w:rFonts w:cstheme="minorHAnsi"/>
                <w:lang w:val="en-US"/>
              </w:rPr>
              <w:t>Has the release roll back plan been validated?</w:t>
            </w:r>
            <w:bookmarkEnd w:id="559"/>
          </w:p>
        </w:tc>
        <w:tc>
          <w:tcPr>
            <w:tcW w:w="2689" w:type="dxa"/>
            <w:tcBorders>
              <w:bottom w:val="single" w:sz="4" w:space="0" w:color="auto"/>
            </w:tcBorders>
            <w:shd w:val="clear" w:color="auto" w:fill="auto"/>
          </w:tcPr>
          <w:p w14:paraId="6966E927" w14:textId="77777777" w:rsidR="001E4AFF" w:rsidRPr="005E6FDB" w:rsidRDefault="001E4AFF">
            <w:pPr>
              <w:rPr>
                <w:rFonts w:asciiTheme="minorHAnsi" w:hAnsiTheme="minorHAnsi" w:cstheme="minorHAnsi"/>
                <w:b/>
              </w:rPr>
              <w:pPrChange w:id="560" w:author="Grant Graham" w:date="2020-07-15T06:09:00Z">
                <w:pPr>
                  <w:pStyle w:val="Paragraph"/>
                  <w:spacing w:before="0" w:after="0"/>
                  <w:ind w:left="0" w:firstLine="0"/>
                </w:pPr>
              </w:pPrChange>
            </w:pPr>
          </w:p>
        </w:tc>
      </w:tr>
      <w:tr w:rsidR="00F64FE6" w:rsidRPr="005E6FDB" w14:paraId="37D31C1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6EC18F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6A873E75" w14:textId="7BE3C328" w:rsidR="00F64FE6" w:rsidRPr="00B2447E" w:rsidRDefault="001E4AFF" w:rsidP="00F64FE6">
            <w:pPr>
              <w:pStyle w:val="Paragraph"/>
              <w:spacing w:before="0" w:after="0"/>
              <w:ind w:left="0" w:firstLine="0"/>
              <w:rPr>
                <w:rFonts w:asciiTheme="minorHAnsi" w:hAnsiTheme="minorHAnsi" w:cstheme="minorHAnsi"/>
                <w:lang w:val="en-US"/>
              </w:rPr>
            </w:pPr>
            <w:r w:rsidRPr="00B2447E">
              <w:rPr>
                <w:rFonts w:asciiTheme="minorHAnsi" w:hAnsiTheme="minorHAnsi" w:cstheme="minorHAnsi"/>
                <w:lang w:val="en-US"/>
              </w:rPr>
              <w:t>Has the STRA/PIA been reviewed for updates based on platform updates or feature changes?</w:t>
            </w:r>
          </w:p>
        </w:tc>
        <w:tc>
          <w:tcPr>
            <w:tcW w:w="2689" w:type="dxa"/>
            <w:shd w:val="clear" w:color="auto" w:fill="auto"/>
          </w:tcPr>
          <w:p w14:paraId="6173F035" w14:textId="77777777" w:rsidR="00F64FE6" w:rsidRPr="005E6FDB" w:rsidRDefault="00F64FE6" w:rsidP="00F64FE6">
            <w:pPr>
              <w:pStyle w:val="Paragraph"/>
              <w:spacing w:before="0" w:after="0"/>
              <w:ind w:left="0" w:firstLine="0"/>
              <w:rPr>
                <w:rFonts w:asciiTheme="minorHAnsi" w:hAnsiTheme="minorHAnsi" w:cstheme="minorHAnsi"/>
                <w:b/>
              </w:rPr>
            </w:pPr>
          </w:p>
        </w:tc>
      </w:tr>
      <w:tr w:rsidR="001E4AFF" w:rsidRPr="005E6FDB" w14:paraId="46734C1F"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A4BAD71" w14:textId="77777777" w:rsidR="001E4AFF" w:rsidRPr="005E6FDB" w:rsidRDefault="001E4AFF"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14498186" w14:textId="1BE13CF4" w:rsidR="001E4AFF" w:rsidRPr="00B2447E" w:rsidRDefault="001E4AFF" w:rsidP="00F64FE6">
            <w:pPr>
              <w:pStyle w:val="Paragraph"/>
              <w:spacing w:before="0" w:after="0"/>
              <w:ind w:left="0" w:firstLine="0"/>
              <w:rPr>
                <w:rFonts w:asciiTheme="minorHAnsi" w:hAnsiTheme="minorHAnsi" w:cstheme="minorHAnsi"/>
                <w:lang w:val="en-US"/>
              </w:rPr>
            </w:pPr>
            <w:r w:rsidRPr="00B2447E">
              <w:rPr>
                <w:rFonts w:asciiTheme="minorHAnsi" w:hAnsiTheme="minorHAnsi" w:cstheme="minorHAnsi"/>
                <w:lang w:val="en-US"/>
              </w:rPr>
              <w:t>Has a dependencies test been conducted?</w:t>
            </w:r>
          </w:p>
        </w:tc>
        <w:tc>
          <w:tcPr>
            <w:tcW w:w="2689" w:type="dxa"/>
            <w:shd w:val="clear" w:color="auto" w:fill="auto"/>
          </w:tcPr>
          <w:p w14:paraId="62FAB15E" w14:textId="77777777" w:rsidR="001E4AFF" w:rsidRPr="005E6FDB" w:rsidRDefault="001E4AFF" w:rsidP="00F64FE6">
            <w:pPr>
              <w:pStyle w:val="Paragraph"/>
              <w:spacing w:before="0" w:after="0"/>
              <w:ind w:left="0" w:firstLine="0"/>
              <w:rPr>
                <w:rFonts w:asciiTheme="minorHAnsi" w:hAnsiTheme="minorHAnsi" w:cstheme="minorHAnsi"/>
                <w:b/>
              </w:rPr>
            </w:pPr>
          </w:p>
        </w:tc>
      </w:tr>
      <w:tr w:rsidR="00F64FE6" w:rsidRPr="005E6FDB" w14:paraId="492C8849"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AEE45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41F663F0" w14:textId="77777777" w:rsidR="00F64FE6" w:rsidRPr="005E6FDB" w:rsidRDefault="00F64FE6" w:rsidP="00F64FE6">
            <w:pPr>
              <w:pStyle w:val="Paragraph"/>
              <w:spacing w:before="0" w:after="0"/>
              <w:ind w:left="0" w:firstLine="0"/>
              <w:rPr>
                <w:rFonts w:asciiTheme="minorHAnsi" w:hAnsiTheme="minorHAnsi" w:cstheme="minorHAnsi"/>
                <w:b/>
                <w:bCs/>
                <w:sz w:val="27"/>
                <w:szCs w:val="27"/>
                <w:lang w:val="en-US"/>
              </w:rPr>
            </w:pPr>
          </w:p>
        </w:tc>
        <w:tc>
          <w:tcPr>
            <w:tcW w:w="2689" w:type="dxa"/>
            <w:shd w:val="clear" w:color="auto" w:fill="auto"/>
          </w:tcPr>
          <w:p w14:paraId="2464C6D4" w14:textId="77777777" w:rsidR="00F64FE6" w:rsidRPr="005E6FDB" w:rsidRDefault="00F64FE6" w:rsidP="00F64FE6">
            <w:pPr>
              <w:pStyle w:val="Paragraph"/>
              <w:spacing w:before="0" w:after="0"/>
              <w:ind w:left="0" w:firstLine="0"/>
              <w:rPr>
                <w:rFonts w:asciiTheme="minorHAnsi" w:hAnsiTheme="minorHAnsi" w:cstheme="minorHAnsi"/>
                <w:b/>
              </w:rPr>
            </w:pPr>
          </w:p>
        </w:tc>
      </w:tr>
      <w:tr w:rsidR="00F64FE6" w:rsidRPr="005E6FDB" w14:paraId="7421F899"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A4A64AA" w14:textId="48D2513B" w:rsidR="00F64FE6" w:rsidRPr="005E6FDB" w:rsidRDefault="00F64FE6">
            <w:pPr>
              <w:rPr>
                <w:rFonts w:asciiTheme="minorHAnsi" w:hAnsiTheme="minorHAnsi" w:cstheme="minorHAnsi"/>
                <w:color w:val="0070C0"/>
                <w:sz w:val="24"/>
                <w:szCs w:val="24"/>
              </w:rPr>
              <w:pPrChange w:id="561" w:author="Grant Graham" w:date="2020-07-15T06:05: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6304710C" w14:textId="53563DA8" w:rsidR="00F64FE6" w:rsidRPr="005E6FDB" w:rsidRDefault="000B4C57">
            <w:pPr>
              <w:rPr>
                <w:rFonts w:asciiTheme="minorHAnsi" w:hAnsiTheme="minorHAnsi" w:cstheme="minorHAnsi"/>
                <w:b/>
                <w:bCs/>
                <w:sz w:val="27"/>
                <w:szCs w:val="27"/>
                <w:lang w:val="en-US"/>
              </w:rPr>
              <w:pPrChange w:id="562" w:author="Grant Graham" w:date="2020-07-15T06:05:00Z">
                <w:pPr>
                  <w:spacing w:before="100" w:beforeAutospacing="1" w:after="100" w:afterAutospacing="1"/>
                  <w:outlineLvl w:val="2"/>
                </w:pPr>
              </w:pPrChange>
            </w:pPr>
            <w:bookmarkStart w:id="563" w:name="_Toc45633628"/>
            <w:r w:rsidRPr="005E6FDB">
              <w:rPr>
                <w:rFonts w:asciiTheme="minorHAnsi" w:hAnsiTheme="minorHAnsi" w:cstheme="minorHAnsi"/>
                <w:b/>
                <w:bCs/>
                <w:sz w:val="27"/>
                <w:szCs w:val="27"/>
                <w:lang w:val="en-US"/>
              </w:rPr>
              <w:t>Step 6: Skills Retention Requires a Plan</w:t>
            </w:r>
            <w:bookmarkEnd w:id="563"/>
          </w:p>
        </w:tc>
        <w:tc>
          <w:tcPr>
            <w:tcW w:w="2689" w:type="dxa"/>
            <w:tcBorders>
              <w:bottom w:val="single" w:sz="4" w:space="0" w:color="auto"/>
            </w:tcBorders>
            <w:shd w:val="clear" w:color="auto" w:fill="E2EFD9" w:themeFill="accent6" w:themeFillTint="33"/>
          </w:tcPr>
          <w:p w14:paraId="3C71C867" w14:textId="0A97E757" w:rsidR="00F64FE6" w:rsidRPr="005E6FDB" w:rsidRDefault="00F64FE6">
            <w:pPr>
              <w:rPr>
                <w:rFonts w:asciiTheme="minorHAnsi" w:hAnsiTheme="minorHAnsi" w:cstheme="minorHAnsi"/>
                <w:b/>
              </w:rPr>
              <w:pPrChange w:id="564" w:author="Grant Graham" w:date="2020-07-15T06:05:00Z">
                <w:pPr>
                  <w:pStyle w:val="Paragraph"/>
                  <w:spacing w:before="0" w:after="0"/>
                  <w:ind w:left="0" w:firstLine="0"/>
                </w:pPr>
              </w:pPrChange>
            </w:pPr>
            <w:r w:rsidRPr="005E6FDB">
              <w:rPr>
                <w:rFonts w:asciiTheme="minorHAnsi" w:hAnsiTheme="minorHAnsi" w:cstheme="minorHAnsi"/>
                <w:b/>
              </w:rPr>
              <w:t>Comment</w:t>
            </w:r>
          </w:p>
        </w:tc>
      </w:tr>
      <w:tr w:rsidR="00F64FE6" w:rsidRPr="005E6FDB" w14:paraId="20FBC936"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545A27D"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7B7767C1" w14:textId="497426B1" w:rsidR="00F64FE6"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Does the project have a roles-based succession plan?</w:t>
            </w:r>
          </w:p>
        </w:tc>
        <w:tc>
          <w:tcPr>
            <w:tcW w:w="2689" w:type="dxa"/>
            <w:shd w:val="clear" w:color="auto" w:fill="auto"/>
          </w:tcPr>
          <w:p w14:paraId="2ED448DB" w14:textId="77777777" w:rsidR="00F64FE6" w:rsidRPr="005E6FDB" w:rsidRDefault="00F64FE6" w:rsidP="00F64FE6">
            <w:pPr>
              <w:pStyle w:val="Paragraph"/>
              <w:spacing w:before="0" w:after="0"/>
              <w:ind w:left="0" w:firstLine="0"/>
              <w:rPr>
                <w:rFonts w:asciiTheme="minorHAnsi" w:hAnsiTheme="minorHAnsi" w:cstheme="minorHAnsi"/>
                <w:b/>
              </w:rPr>
            </w:pPr>
          </w:p>
        </w:tc>
      </w:tr>
      <w:tr w:rsidR="001E4AFF" w:rsidRPr="005E6FDB" w14:paraId="7A6880D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E3665AC" w14:textId="77777777" w:rsidR="001E4AFF" w:rsidRPr="005E6FDB" w:rsidRDefault="001E4AFF"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57E72231" w14:textId="0A4C621F" w:rsidR="001E4AFF"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Is there an opportunity to onboard temporary assignment or co-ops?</w:t>
            </w:r>
          </w:p>
        </w:tc>
        <w:tc>
          <w:tcPr>
            <w:tcW w:w="2689" w:type="dxa"/>
            <w:shd w:val="clear" w:color="auto" w:fill="auto"/>
          </w:tcPr>
          <w:p w14:paraId="5917A02B" w14:textId="77777777" w:rsidR="001E4AFF" w:rsidRPr="005E6FDB" w:rsidRDefault="001E4AFF" w:rsidP="00F64FE6">
            <w:pPr>
              <w:pStyle w:val="Paragraph"/>
              <w:spacing w:before="0" w:after="0"/>
              <w:ind w:left="0" w:firstLine="0"/>
              <w:rPr>
                <w:rFonts w:asciiTheme="minorHAnsi" w:hAnsiTheme="minorHAnsi" w:cstheme="minorHAnsi"/>
                <w:b/>
              </w:rPr>
            </w:pPr>
          </w:p>
        </w:tc>
      </w:tr>
      <w:tr w:rsidR="001E4AFF" w:rsidRPr="005E6FDB" w14:paraId="174477E5"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6AA7331" w14:textId="77777777" w:rsidR="001E4AFF" w:rsidRPr="005E6FDB" w:rsidRDefault="001E4AFF"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3411F9D7" w14:textId="0A85C58A" w:rsidR="001E4AFF"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Do team members communicate their skill-enhancement activities through lunch time learning or webinars or other channels?</w:t>
            </w:r>
          </w:p>
        </w:tc>
        <w:tc>
          <w:tcPr>
            <w:tcW w:w="2689" w:type="dxa"/>
            <w:shd w:val="clear" w:color="auto" w:fill="auto"/>
          </w:tcPr>
          <w:p w14:paraId="30AA7B2F" w14:textId="77777777" w:rsidR="001E4AFF" w:rsidRPr="005E6FDB" w:rsidRDefault="001E4AFF" w:rsidP="00F64FE6">
            <w:pPr>
              <w:pStyle w:val="Paragraph"/>
              <w:spacing w:before="0" w:after="0"/>
              <w:ind w:left="0" w:firstLine="0"/>
              <w:rPr>
                <w:rFonts w:asciiTheme="minorHAnsi" w:hAnsiTheme="minorHAnsi" w:cstheme="minorHAnsi"/>
                <w:b/>
              </w:rPr>
            </w:pPr>
          </w:p>
        </w:tc>
      </w:tr>
      <w:tr w:rsidR="00F64FE6" w:rsidRPr="005E6FDB" w14:paraId="40BBFD53"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33F13C3"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35E60572" w14:textId="77777777" w:rsidR="00F64FE6" w:rsidRPr="005E6FDB" w:rsidRDefault="00F64FE6" w:rsidP="00F64FE6">
            <w:pPr>
              <w:pStyle w:val="Paragraph"/>
              <w:spacing w:before="0" w:after="0"/>
              <w:ind w:left="0" w:firstLine="0"/>
              <w:rPr>
                <w:rFonts w:asciiTheme="minorHAnsi" w:hAnsiTheme="minorHAnsi" w:cstheme="minorHAnsi"/>
                <w:b/>
                <w:bCs/>
                <w:sz w:val="27"/>
                <w:szCs w:val="27"/>
                <w:lang w:val="en-US"/>
              </w:rPr>
            </w:pPr>
          </w:p>
        </w:tc>
        <w:tc>
          <w:tcPr>
            <w:tcW w:w="2689" w:type="dxa"/>
            <w:shd w:val="clear" w:color="auto" w:fill="auto"/>
          </w:tcPr>
          <w:p w14:paraId="546BA594" w14:textId="77777777" w:rsidR="00F64FE6" w:rsidRPr="005E6FDB" w:rsidRDefault="00F64FE6" w:rsidP="00F64FE6">
            <w:pPr>
              <w:pStyle w:val="Paragraph"/>
              <w:spacing w:before="0" w:after="0"/>
              <w:ind w:left="0" w:firstLine="0"/>
              <w:rPr>
                <w:rFonts w:asciiTheme="minorHAnsi" w:hAnsiTheme="minorHAnsi" w:cstheme="minorHAnsi"/>
                <w:b/>
              </w:rPr>
            </w:pPr>
          </w:p>
        </w:tc>
      </w:tr>
      <w:tr w:rsidR="00F64FE6" w:rsidRPr="005E6FDB" w14:paraId="5A26FF4B"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B26695D" w14:textId="69E34373" w:rsidR="00F64FE6" w:rsidRPr="005E6FDB" w:rsidRDefault="00F64FE6">
            <w:pPr>
              <w:rPr>
                <w:rFonts w:asciiTheme="minorHAnsi" w:hAnsiTheme="minorHAnsi" w:cstheme="minorHAnsi"/>
                <w:color w:val="0070C0"/>
                <w:sz w:val="24"/>
                <w:szCs w:val="24"/>
              </w:rPr>
              <w:pPrChange w:id="565" w:author="Grant Graham" w:date="2020-07-15T06:05: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4" w:type="dxa"/>
            <w:tcBorders>
              <w:bottom w:val="single" w:sz="4" w:space="0" w:color="auto"/>
            </w:tcBorders>
            <w:shd w:val="clear" w:color="auto" w:fill="E2EFD9" w:themeFill="accent6" w:themeFillTint="33"/>
          </w:tcPr>
          <w:p w14:paraId="5BA4CE8E" w14:textId="4068BC56" w:rsidR="00F64FE6" w:rsidRPr="005E6FDB" w:rsidRDefault="000B4C57">
            <w:pPr>
              <w:rPr>
                <w:rFonts w:asciiTheme="minorHAnsi" w:hAnsiTheme="minorHAnsi" w:cstheme="minorHAnsi"/>
                <w:b/>
                <w:bCs/>
                <w:sz w:val="27"/>
                <w:szCs w:val="27"/>
                <w:lang w:val="en-US"/>
              </w:rPr>
              <w:pPrChange w:id="566" w:author="Grant Graham" w:date="2020-07-15T06:05:00Z">
                <w:pPr>
                  <w:spacing w:before="100" w:beforeAutospacing="1" w:after="100" w:afterAutospacing="1"/>
                  <w:outlineLvl w:val="2"/>
                </w:pPr>
              </w:pPrChange>
            </w:pPr>
            <w:bookmarkStart w:id="567" w:name="_Toc45633629"/>
            <w:r w:rsidRPr="005E6FDB">
              <w:rPr>
                <w:rFonts w:asciiTheme="minorHAnsi" w:hAnsiTheme="minorHAnsi" w:cstheme="minorHAnsi"/>
                <w:b/>
                <w:bCs/>
                <w:sz w:val="27"/>
                <w:szCs w:val="27"/>
                <w:lang w:val="en-US"/>
              </w:rPr>
              <w:t>Step 7: Communicate Your Success</w:t>
            </w:r>
            <w:bookmarkEnd w:id="567"/>
          </w:p>
        </w:tc>
        <w:tc>
          <w:tcPr>
            <w:tcW w:w="2689" w:type="dxa"/>
            <w:tcBorders>
              <w:bottom w:val="single" w:sz="4" w:space="0" w:color="auto"/>
            </w:tcBorders>
            <w:shd w:val="clear" w:color="auto" w:fill="E2EFD9" w:themeFill="accent6" w:themeFillTint="33"/>
          </w:tcPr>
          <w:p w14:paraId="5C94F926" w14:textId="5877F424" w:rsidR="00F64FE6" w:rsidRPr="005E6FDB" w:rsidRDefault="00F64FE6">
            <w:pPr>
              <w:rPr>
                <w:rFonts w:asciiTheme="minorHAnsi" w:hAnsiTheme="minorHAnsi" w:cstheme="minorHAnsi"/>
                <w:b/>
              </w:rPr>
              <w:pPrChange w:id="568" w:author="Grant Graham" w:date="2020-07-15T06:05:00Z">
                <w:pPr>
                  <w:pStyle w:val="Paragraph"/>
                  <w:spacing w:before="0" w:after="0"/>
                  <w:ind w:left="0" w:firstLine="0"/>
                </w:pPr>
              </w:pPrChange>
            </w:pPr>
            <w:r w:rsidRPr="005E6FDB">
              <w:rPr>
                <w:rFonts w:asciiTheme="minorHAnsi" w:hAnsiTheme="minorHAnsi" w:cstheme="minorHAnsi"/>
                <w:b/>
              </w:rPr>
              <w:t>Comment</w:t>
            </w:r>
          </w:p>
        </w:tc>
      </w:tr>
      <w:tr w:rsidR="00F64FE6" w:rsidRPr="005E6FDB" w14:paraId="68A9D180"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215D8A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3B243F27" w14:textId="30BC256C" w:rsidR="00F64FE6" w:rsidRPr="001E4AFF" w:rsidRDefault="001E4AFF" w:rsidP="00F64FE6">
            <w:pPr>
              <w:pStyle w:val="Paragraph"/>
              <w:spacing w:before="0" w:after="0"/>
              <w:ind w:left="0" w:firstLine="0"/>
              <w:rPr>
                <w:rFonts w:asciiTheme="minorHAnsi" w:hAnsiTheme="minorHAnsi" w:cstheme="minorHAnsi"/>
                <w:lang w:val="en-US"/>
              </w:rPr>
            </w:pPr>
            <w:r w:rsidRPr="001E4AFF">
              <w:rPr>
                <w:rFonts w:asciiTheme="minorHAnsi" w:hAnsiTheme="minorHAnsi" w:cstheme="minorHAnsi"/>
                <w:lang w:val="en-US"/>
              </w:rPr>
              <w:t xml:space="preserve">What blogs, newsletters, webinars </w:t>
            </w:r>
            <w:r w:rsidR="00967B8C" w:rsidRPr="001E4AFF">
              <w:rPr>
                <w:rFonts w:asciiTheme="minorHAnsi" w:hAnsiTheme="minorHAnsi" w:cstheme="minorHAnsi"/>
                <w:lang w:val="en-US"/>
              </w:rPr>
              <w:t>do</w:t>
            </w:r>
            <w:r w:rsidRPr="001E4AFF">
              <w:rPr>
                <w:rFonts w:asciiTheme="minorHAnsi" w:hAnsiTheme="minorHAnsi" w:cstheme="minorHAnsi"/>
                <w:lang w:val="en-US"/>
              </w:rPr>
              <w:t xml:space="preserve"> the team use to inform the community </w:t>
            </w:r>
            <w:r>
              <w:rPr>
                <w:rFonts w:asciiTheme="minorHAnsi" w:hAnsiTheme="minorHAnsi" w:cstheme="minorHAnsi"/>
                <w:lang w:val="en-US"/>
              </w:rPr>
              <w:t>and potential stakeholders?</w:t>
            </w:r>
          </w:p>
        </w:tc>
        <w:tc>
          <w:tcPr>
            <w:tcW w:w="2689" w:type="dxa"/>
            <w:shd w:val="clear" w:color="auto" w:fill="auto"/>
          </w:tcPr>
          <w:p w14:paraId="78978A84" w14:textId="77777777" w:rsidR="00F64FE6" w:rsidRPr="005E6FDB" w:rsidRDefault="00F64FE6" w:rsidP="00F64FE6">
            <w:pPr>
              <w:pStyle w:val="Paragraph"/>
              <w:spacing w:before="0" w:after="0"/>
              <w:ind w:left="0" w:firstLine="0"/>
              <w:rPr>
                <w:rFonts w:asciiTheme="minorHAnsi" w:hAnsiTheme="minorHAnsi" w:cstheme="minorHAnsi"/>
                <w:b/>
              </w:rPr>
            </w:pPr>
          </w:p>
        </w:tc>
      </w:tr>
      <w:tr w:rsidR="00F64FE6" w:rsidRPr="005E6FDB" w14:paraId="0C7D7A96" w14:textId="77777777" w:rsidTr="001E4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148C1A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4" w:type="dxa"/>
            <w:shd w:val="clear" w:color="auto" w:fill="auto"/>
          </w:tcPr>
          <w:p w14:paraId="5DEAC828" w14:textId="77777777" w:rsidR="00F64FE6" w:rsidRPr="005E6FDB" w:rsidRDefault="00F64FE6" w:rsidP="00F64FE6">
            <w:pPr>
              <w:pStyle w:val="Paragraph"/>
              <w:spacing w:before="0" w:after="0"/>
              <w:ind w:left="0" w:firstLine="0"/>
              <w:rPr>
                <w:rFonts w:asciiTheme="minorHAnsi" w:hAnsiTheme="minorHAnsi" w:cstheme="minorHAnsi"/>
                <w:b/>
                <w:bCs/>
                <w:sz w:val="27"/>
                <w:szCs w:val="27"/>
                <w:lang w:val="en-US"/>
              </w:rPr>
            </w:pPr>
          </w:p>
        </w:tc>
        <w:tc>
          <w:tcPr>
            <w:tcW w:w="2689" w:type="dxa"/>
            <w:shd w:val="clear" w:color="auto" w:fill="auto"/>
          </w:tcPr>
          <w:p w14:paraId="130D9E45" w14:textId="77777777" w:rsidR="00F64FE6" w:rsidRPr="005E6FDB" w:rsidRDefault="00F64FE6" w:rsidP="00F64FE6">
            <w:pPr>
              <w:pStyle w:val="Paragraph"/>
              <w:spacing w:before="0" w:after="0"/>
              <w:ind w:left="0" w:firstLine="0"/>
              <w:rPr>
                <w:rFonts w:asciiTheme="minorHAnsi" w:hAnsiTheme="minorHAnsi" w:cstheme="minorHAnsi"/>
                <w:b/>
              </w:rPr>
            </w:pPr>
          </w:p>
        </w:tc>
      </w:tr>
    </w:tbl>
    <w:p w14:paraId="7239A001" w14:textId="77777777" w:rsidR="00F64FE6" w:rsidRPr="005E6FDB" w:rsidRDefault="00F64FE6" w:rsidP="00A963B8">
      <w:pPr>
        <w:spacing w:before="100" w:beforeAutospacing="1" w:after="100" w:afterAutospacing="1" w:line="240" w:lineRule="auto"/>
        <w:outlineLvl w:val="1"/>
        <w:rPr>
          <w:rFonts w:eastAsia="Times New Roman" w:cstheme="minorHAnsi"/>
          <w:b/>
          <w:bCs/>
          <w:sz w:val="36"/>
          <w:szCs w:val="36"/>
          <w:lang w:val="en-US" w:eastAsia="en-CA"/>
        </w:rPr>
      </w:pPr>
    </w:p>
    <w:p w14:paraId="0FF5B8A4" w14:textId="69367D07" w:rsidR="00A963B8" w:rsidRPr="005E6FDB" w:rsidRDefault="00A963B8">
      <w:pPr>
        <w:pStyle w:val="Heading1"/>
        <w:rPr>
          <w:lang w:val="en-US"/>
        </w:rPr>
        <w:pPrChange w:id="569" w:author="Grant Graham" w:date="2020-07-15T06:11:00Z">
          <w:pPr>
            <w:spacing w:before="100" w:beforeAutospacing="1" w:after="100" w:afterAutospacing="1" w:line="240" w:lineRule="auto"/>
            <w:outlineLvl w:val="0"/>
          </w:pPr>
        </w:pPrChange>
      </w:pPr>
      <w:bookmarkStart w:id="570" w:name="_Toc45524926"/>
      <w:bookmarkStart w:id="571" w:name="_Toc45686084"/>
      <w:r w:rsidRPr="005E6FDB">
        <w:rPr>
          <w:lang w:val="en-US"/>
        </w:rPr>
        <w:t>Play 7</w:t>
      </w:r>
      <w:bookmarkEnd w:id="570"/>
      <w:bookmarkEnd w:id="571"/>
    </w:p>
    <w:p w14:paraId="60B9366E" w14:textId="7DFC9B5F" w:rsidR="00A963B8" w:rsidRPr="005E6FDB" w:rsidRDefault="00A963B8">
      <w:pPr>
        <w:pStyle w:val="Heading2"/>
        <w:rPr>
          <w:lang w:val="en-US"/>
        </w:rPr>
        <w:pPrChange w:id="572" w:author="Grant Graham" w:date="2020-07-15T06:11:00Z">
          <w:pPr>
            <w:spacing w:before="100" w:beforeAutospacing="1" w:after="100" w:afterAutospacing="1" w:line="240" w:lineRule="auto"/>
            <w:outlineLvl w:val="1"/>
          </w:pPr>
        </w:pPrChange>
      </w:pPr>
      <w:bookmarkStart w:id="573" w:name="_Toc45524927"/>
      <w:bookmarkStart w:id="574" w:name="_Toc45686085"/>
      <w:r w:rsidRPr="005E6FDB">
        <w:rPr>
          <w:lang w:val="en-US"/>
        </w:rPr>
        <w:t>Sustainment Lifecycle</w:t>
      </w:r>
      <w:bookmarkEnd w:id="573"/>
      <w:bookmarkEnd w:id="574"/>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6" w:type="dxa"/>
          <w:left w:w="86" w:type="dxa"/>
          <w:bottom w:w="86" w:type="dxa"/>
          <w:right w:w="86" w:type="dxa"/>
        </w:tblCellMar>
        <w:tblLook w:val="01E0" w:firstRow="1" w:lastRow="1" w:firstColumn="1" w:lastColumn="1" w:noHBand="0" w:noVBand="0"/>
      </w:tblPr>
      <w:tblGrid>
        <w:gridCol w:w="509"/>
        <w:gridCol w:w="6043"/>
        <w:gridCol w:w="2690"/>
      </w:tblGrid>
      <w:tr w:rsidR="00F64FE6" w:rsidRPr="005E6FDB" w14:paraId="0C3C0E94" w14:textId="77777777" w:rsidTr="0057767F">
        <w:tc>
          <w:tcPr>
            <w:tcW w:w="0" w:type="auto"/>
          </w:tcPr>
          <w:p w14:paraId="506C6292" w14:textId="3B2F39EB" w:rsidR="00F64FE6" w:rsidRPr="005E6FDB" w:rsidRDefault="00F64FE6" w:rsidP="00F64FE6">
            <w:pPr>
              <w:pStyle w:val="Paragraph"/>
              <w:spacing w:before="0" w:after="0"/>
              <w:ind w:left="0" w:firstLine="0"/>
              <w:rPr>
                <w:rFonts w:asciiTheme="minorHAnsi" w:hAnsiTheme="minorHAnsi" w:cstheme="minorHAnsi"/>
                <w:color w:val="0070C0"/>
                <w:sz w:val="24"/>
                <w:szCs w:val="24"/>
              </w:rPr>
            </w:pPr>
            <w:r w:rsidRPr="005E6FDB">
              <w:rPr>
                <w:rFonts w:asciiTheme="minorHAnsi" w:hAnsiTheme="minorHAnsi"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asciiTheme="minorHAnsi" w:hAnsiTheme="minorHAnsi" w:cstheme="minorHAnsi"/>
                <w:color w:val="0070C0"/>
                <w:sz w:val="24"/>
                <w:szCs w:val="24"/>
              </w:rPr>
            </w:r>
            <w:r w:rsidR="00A762C4">
              <w:rPr>
                <w:rFonts w:asciiTheme="minorHAnsi" w:hAnsiTheme="minorHAnsi" w:cstheme="minorHAnsi"/>
                <w:color w:val="0070C0"/>
                <w:sz w:val="24"/>
                <w:szCs w:val="24"/>
              </w:rPr>
              <w:fldChar w:fldCharType="separate"/>
            </w:r>
            <w:r w:rsidRPr="005E6FDB">
              <w:rPr>
                <w:rFonts w:asciiTheme="minorHAnsi" w:hAnsiTheme="minorHAnsi" w:cstheme="minorHAnsi"/>
                <w:color w:val="0070C0"/>
                <w:sz w:val="24"/>
                <w:szCs w:val="24"/>
              </w:rPr>
              <w:fldChar w:fldCharType="end"/>
            </w:r>
          </w:p>
        </w:tc>
        <w:tc>
          <w:tcPr>
            <w:tcW w:w="6043" w:type="dxa"/>
            <w:shd w:val="clear" w:color="auto" w:fill="E2EFD9" w:themeFill="accent6" w:themeFillTint="33"/>
          </w:tcPr>
          <w:p w14:paraId="690E4883" w14:textId="70B813A9" w:rsidR="00F64FE6" w:rsidRPr="005E6FDB" w:rsidRDefault="00F64FE6" w:rsidP="00F64FE6">
            <w:pPr>
              <w:pStyle w:val="Paragraph"/>
              <w:spacing w:before="0" w:after="0"/>
              <w:ind w:left="0" w:firstLine="0"/>
              <w:rPr>
                <w:rFonts w:asciiTheme="minorHAnsi" w:hAnsiTheme="minorHAnsi" w:cstheme="minorHAnsi"/>
              </w:rPr>
            </w:pPr>
            <w:r w:rsidRPr="005E6FDB">
              <w:rPr>
                <w:rFonts w:asciiTheme="minorHAnsi" w:hAnsiTheme="minorHAnsi" w:cstheme="minorHAnsi"/>
                <w:b/>
                <w:bCs/>
                <w:sz w:val="27"/>
                <w:szCs w:val="27"/>
                <w:lang w:val="en-US"/>
              </w:rPr>
              <w:t>Step 1: Maintain a Happy User</w:t>
            </w:r>
          </w:p>
        </w:tc>
        <w:tc>
          <w:tcPr>
            <w:tcW w:w="2690" w:type="dxa"/>
            <w:shd w:val="clear" w:color="auto" w:fill="E2EFD9" w:themeFill="accent6" w:themeFillTint="33"/>
          </w:tcPr>
          <w:p w14:paraId="6400C2BF" w14:textId="2782C6D7" w:rsidR="00F64FE6" w:rsidRPr="005E6FDB" w:rsidRDefault="00F64FE6" w:rsidP="00F64FE6">
            <w:pPr>
              <w:pStyle w:val="Paragraph"/>
              <w:spacing w:before="0" w:after="0"/>
              <w:ind w:left="0" w:firstLine="0"/>
              <w:rPr>
                <w:rFonts w:asciiTheme="minorHAnsi" w:hAnsiTheme="minorHAnsi" w:cstheme="minorHAnsi"/>
              </w:rPr>
            </w:pPr>
            <w:r w:rsidRPr="005E6FDB">
              <w:rPr>
                <w:rFonts w:asciiTheme="minorHAnsi" w:hAnsiTheme="minorHAnsi" w:cstheme="minorHAnsi"/>
                <w:b/>
              </w:rPr>
              <w:t>Comment</w:t>
            </w:r>
          </w:p>
        </w:tc>
      </w:tr>
      <w:tr w:rsidR="00F64FE6" w:rsidRPr="005E6FDB" w14:paraId="23BB087A" w14:textId="77777777" w:rsidTr="0057767F">
        <w:tc>
          <w:tcPr>
            <w:tcW w:w="0" w:type="auto"/>
          </w:tcPr>
          <w:p w14:paraId="7707FA89"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8235182" w14:textId="4C47EEAC" w:rsidR="00F64FE6"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Has a product review been undertaken that affirms goals and objectives are being met from both the end user and the business</w:t>
            </w:r>
            <w:r w:rsidR="00287711">
              <w:rPr>
                <w:rFonts w:asciiTheme="minorHAnsi" w:hAnsiTheme="minorHAnsi" w:cstheme="minorHAnsi"/>
              </w:rPr>
              <w:t>’</w:t>
            </w:r>
            <w:r>
              <w:rPr>
                <w:rFonts w:asciiTheme="minorHAnsi" w:hAnsiTheme="minorHAnsi" w:cstheme="minorHAnsi"/>
              </w:rPr>
              <w:t xml:space="preserve"> perspectives?</w:t>
            </w:r>
          </w:p>
        </w:tc>
        <w:tc>
          <w:tcPr>
            <w:tcW w:w="2690" w:type="dxa"/>
          </w:tcPr>
          <w:p w14:paraId="4DFAA5E4"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1761D5ED" w14:textId="77777777" w:rsidTr="0057767F">
        <w:tc>
          <w:tcPr>
            <w:tcW w:w="0" w:type="auto"/>
          </w:tcPr>
          <w:p w14:paraId="5940F25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2B9D81B2" w14:textId="76D1775A" w:rsidR="00F64FE6" w:rsidRPr="005E6FDB" w:rsidRDefault="00076B36" w:rsidP="00F64FE6">
            <w:pPr>
              <w:pStyle w:val="Paragraph"/>
              <w:spacing w:before="0" w:after="0"/>
              <w:ind w:left="0" w:firstLine="0"/>
              <w:rPr>
                <w:rFonts w:asciiTheme="minorHAnsi" w:hAnsiTheme="minorHAnsi" w:cstheme="minorHAnsi"/>
              </w:rPr>
            </w:pPr>
            <w:r>
              <w:rPr>
                <w:rFonts w:asciiTheme="minorHAnsi" w:hAnsiTheme="minorHAnsi" w:cstheme="minorHAnsi"/>
              </w:rPr>
              <w:t xml:space="preserve">Has a market survey of similar products been conducted? How does this solution compare? </w:t>
            </w:r>
          </w:p>
        </w:tc>
        <w:tc>
          <w:tcPr>
            <w:tcW w:w="2690" w:type="dxa"/>
          </w:tcPr>
          <w:p w14:paraId="548542D5"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266FDC39" w14:textId="77777777" w:rsidTr="0057767F">
        <w:tc>
          <w:tcPr>
            <w:tcW w:w="0" w:type="auto"/>
          </w:tcPr>
          <w:p w14:paraId="1F5891D5"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23DF5CB7" w14:textId="1AF1FC12" w:rsidR="00F64FE6" w:rsidRPr="005E6FDB" w:rsidRDefault="00076B36" w:rsidP="00F64FE6">
            <w:pPr>
              <w:pStyle w:val="Paragraph"/>
              <w:spacing w:before="0" w:after="0"/>
              <w:ind w:left="0" w:firstLine="0"/>
              <w:rPr>
                <w:rFonts w:asciiTheme="minorHAnsi" w:hAnsiTheme="minorHAnsi" w:cstheme="minorHAnsi"/>
              </w:rPr>
            </w:pPr>
            <w:r>
              <w:rPr>
                <w:rFonts w:asciiTheme="minorHAnsi" w:hAnsiTheme="minorHAnsi" w:cstheme="minorHAnsi"/>
              </w:rPr>
              <w:t>Based on user and stakeholder feedback and available analytics are there any features that are desired are there features that can be deprecated?</w:t>
            </w:r>
          </w:p>
        </w:tc>
        <w:tc>
          <w:tcPr>
            <w:tcW w:w="2690" w:type="dxa"/>
          </w:tcPr>
          <w:p w14:paraId="4AF4A522"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4474363" w14:textId="77777777" w:rsidTr="0057767F">
        <w:tc>
          <w:tcPr>
            <w:tcW w:w="0" w:type="auto"/>
          </w:tcPr>
          <w:p w14:paraId="2C604C8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0563A385" w14:textId="0C95F755" w:rsidR="00F64FE6" w:rsidRPr="005E6FDB" w:rsidRDefault="00076B36" w:rsidP="00F64FE6">
            <w:pPr>
              <w:pStyle w:val="Paragraph"/>
              <w:spacing w:before="0" w:after="0"/>
              <w:ind w:left="0" w:firstLine="0"/>
              <w:rPr>
                <w:rFonts w:asciiTheme="minorHAnsi" w:hAnsiTheme="minorHAnsi" w:cstheme="minorHAnsi"/>
              </w:rPr>
            </w:pPr>
            <w:r>
              <w:rPr>
                <w:rFonts w:asciiTheme="minorHAnsi" w:hAnsiTheme="minorHAnsi" w:cstheme="minorHAnsi"/>
              </w:rPr>
              <w:t>Review product roadmap &amp; release schedule, prioritize new feature opportunities.</w:t>
            </w:r>
          </w:p>
        </w:tc>
        <w:tc>
          <w:tcPr>
            <w:tcW w:w="2690" w:type="dxa"/>
          </w:tcPr>
          <w:p w14:paraId="5A84D0B3"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6727EF93" w14:textId="77777777" w:rsidTr="0057767F">
        <w:tc>
          <w:tcPr>
            <w:tcW w:w="0" w:type="auto"/>
          </w:tcPr>
          <w:p w14:paraId="17196650"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476CD60"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1CB1AC33"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DFA7961"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21ECC73" w14:textId="77777777" w:rsidR="00F64FE6" w:rsidRPr="005E6FDB" w:rsidRDefault="00F64FE6">
            <w:pPr>
              <w:rPr>
                <w:rFonts w:asciiTheme="minorHAnsi" w:hAnsiTheme="minorHAnsi" w:cstheme="minorHAnsi"/>
                <w:color w:val="0070C0"/>
                <w:sz w:val="24"/>
                <w:szCs w:val="24"/>
              </w:rPr>
              <w:pPrChange w:id="575" w:author="Grant Graham" w:date="2020-07-15T06:05: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7295F66C" w14:textId="069C5881" w:rsidR="00F64FE6" w:rsidRPr="005E6FDB" w:rsidRDefault="00F64FE6">
            <w:pPr>
              <w:rPr>
                <w:rFonts w:asciiTheme="minorHAnsi" w:hAnsiTheme="minorHAnsi" w:cstheme="minorHAnsi"/>
                <w:b/>
                <w:bCs/>
                <w:sz w:val="27"/>
                <w:szCs w:val="27"/>
                <w:lang w:val="en-US"/>
              </w:rPr>
              <w:pPrChange w:id="576" w:author="Grant Graham" w:date="2020-07-15T06:05:00Z">
                <w:pPr>
                  <w:spacing w:before="100" w:beforeAutospacing="1" w:after="100" w:afterAutospacing="1"/>
                  <w:outlineLvl w:val="2"/>
                </w:pPr>
              </w:pPrChange>
            </w:pPr>
            <w:bookmarkStart w:id="577" w:name="_Toc45633632"/>
            <w:r w:rsidRPr="005E6FDB">
              <w:rPr>
                <w:rFonts w:asciiTheme="minorHAnsi" w:hAnsiTheme="minorHAnsi" w:cstheme="minorHAnsi"/>
                <w:b/>
                <w:bCs/>
                <w:sz w:val="27"/>
                <w:szCs w:val="27"/>
                <w:lang w:val="en-US"/>
              </w:rPr>
              <w:t>Step 2: Maintain Product Funding</w:t>
            </w:r>
            <w:bookmarkEnd w:id="577"/>
          </w:p>
        </w:tc>
        <w:tc>
          <w:tcPr>
            <w:tcW w:w="2690" w:type="dxa"/>
            <w:shd w:val="clear" w:color="auto" w:fill="E2EFD9" w:themeFill="accent6" w:themeFillTint="33"/>
          </w:tcPr>
          <w:p w14:paraId="7E1B723D" w14:textId="77777777" w:rsidR="00F64FE6" w:rsidRPr="005E6FDB" w:rsidRDefault="00F64FE6">
            <w:pPr>
              <w:rPr>
                <w:rFonts w:asciiTheme="minorHAnsi" w:hAnsiTheme="minorHAnsi" w:cstheme="minorHAnsi"/>
                <w:b/>
              </w:rPr>
              <w:pPrChange w:id="578" w:author="Grant Graham" w:date="2020-07-15T06:05:00Z">
                <w:pPr>
                  <w:pStyle w:val="Paragraph"/>
                  <w:spacing w:before="0" w:after="0"/>
                  <w:ind w:left="0" w:firstLine="0"/>
                </w:pPr>
              </w:pPrChange>
            </w:pPr>
            <w:r w:rsidRPr="005E6FDB">
              <w:rPr>
                <w:rFonts w:asciiTheme="minorHAnsi" w:hAnsiTheme="minorHAnsi" w:cstheme="minorHAnsi"/>
                <w:b/>
              </w:rPr>
              <w:t>Comment</w:t>
            </w:r>
          </w:p>
        </w:tc>
      </w:tr>
      <w:tr w:rsidR="00F64FE6" w:rsidRPr="005E6FDB" w14:paraId="392806DF"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D0F7BBF"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10C33C68" w14:textId="3331F9EF" w:rsidR="00F64FE6" w:rsidRPr="005E6FDB" w:rsidRDefault="00967B8C" w:rsidP="00F64FE6">
            <w:pPr>
              <w:pStyle w:val="Paragraph"/>
              <w:spacing w:before="0" w:after="0"/>
              <w:ind w:left="0" w:firstLine="0"/>
              <w:rPr>
                <w:rFonts w:asciiTheme="minorHAnsi" w:hAnsiTheme="minorHAnsi" w:cstheme="minorHAnsi"/>
              </w:rPr>
            </w:pPr>
            <w:r>
              <w:rPr>
                <w:rFonts w:asciiTheme="minorHAnsi" w:hAnsiTheme="minorHAnsi" w:cstheme="minorHAnsi"/>
              </w:rPr>
              <w:t>Have</w:t>
            </w:r>
            <w:r w:rsidR="0057767F">
              <w:rPr>
                <w:rFonts w:asciiTheme="minorHAnsi" w:hAnsiTheme="minorHAnsi" w:cstheme="minorHAnsi"/>
              </w:rPr>
              <w:t xml:space="preserve"> the current budget assumptions been affi</w:t>
            </w:r>
            <w:r w:rsidR="001E4AFF">
              <w:rPr>
                <w:rFonts w:asciiTheme="minorHAnsi" w:hAnsiTheme="minorHAnsi" w:cstheme="minorHAnsi"/>
              </w:rPr>
              <w:t>r</w:t>
            </w:r>
            <w:r w:rsidR="0057767F">
              <w:rPr>
                <w:rFonts w:asciiTheme="minorHAnsi" w:hAnsiTheme="minorHAnsi" w:cstheme="minorHAnsi"/>
              </w:rPr>
              <w:t xml:space="preserve">med? </w:t>
            </w:r>
          </w:p>
        </w:tc>
        <w:tc>
          <w:tcPr>
            <w:tcW w:w="2690" w:type="dxa"/>
          </w:tcPr>
          <w:p w14:paraId="2CF11E66"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BD14E89"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F9C6E5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729ADA98" w14:textId="3CB80E49" w:rsidR="00F64FE6"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Are there opportunities to lower costs?</w:t>
            </w:r>
          </w:p>
        </w:tc>
        <w:tc>
          <w:tcPr>
            <w:tcW w:w="2690" w:type="dxa"/>
          </w:tcPr>
          <w:p w14:paraId="39C0FDB1"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4019ED7C"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5C3A77E1"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4A15EBD2"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4604C582"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53DD431B"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DB87F0B" w14:textId="77777777" w:rsidR="00F64FE6" w:rsidRPr="005E6FDB" w:rsidRDefault="00F64FE6">
            <w:pPr>
              <w:rPr>
                <w:rFonts w:asciiTheme="minorHAnsi" w:hAnsiTheme="minorHAnsi" w:cstheme="minorHAnsi"/>
                <w:color w:val="0070C0"/>
                <w:sz w:val="24"/>
                <w:szCs w:val="24"/>
              </w:rPr>
              <w:pPrChange w:id="579" w:author="Grant Graham" w:date="2020-07-15T06:05: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69EEB065" w14:textId="60B71606" w:rsidR="00F64FE6" w:rsidRPr="005E6FDB" w:rsidRDefault="00F64FE6">
            <w:pPr>
              <w:rPr>
                <w:rFonts w:asciiTheme="minorHAnsi" w:hAnsiTheme="minorHAnsi" w:cstheme="minorHAnsi"/>
                <w:b/>
                <w:bCs/>
                <w:sz w:val="27"/>
                <w:szCs w:val="27"/>
                <w:lang w:val="en-US"/>
              </w:rPr>
              <w:pPrChange w:id="580" w:author="Grant Graham" w:date="2020-07-15T06:05:00Z">
                <w:pPr>
                  <w:spacing w:before="100" w:beforeAutospacing="1" w:after="100" w:afterAutospacing="1"/>
                  <w:outlineLvl w:val="2"/>
                </w:pPr>
              </w:pPrChange>
            </w:pPr>
            <w:bookmarkStart w:id="581" w:name="_Toc45633633"/>
            <w:r w:rsidRPr="005E6FDB">
              <w:rPr>
                <w:rFonts w:asciiTheme="minorHAnsi" w:hAnsiTheme="minorHAnsi" w:cstheme="minorHAnsi"/>
                <w:b/>
                <w:bCs/>
                <w:sz w:val="27"/>
                <w:szCs w:val="27"/>
                <w:lang w:val="en-US"/>
              </w:rPr>
              <w:t>Step 3: Maintain Vendor/Partner Relationships</w:t>
            </w:r>
            <w:bookmarkEnd w:id="581"/>
          </w:p>
        </w:tc>
        <w:tc>
          <w:tcPr>
            <w:tcW w:w="2690" w:type="dxa"/>
            <w:tcBorders>
              <w:bottom w:val="single" w:sz="4" w:space="0" w:color="auto"/>
            </w:tcBorders>
            <w:shd w:val="clear" w:color="auto" w:fill="E2EFD9" w:themeFill="accent6" w:themeFillTint="33"/>
          </w:tcPr>
          <w:p w14:paraId="04F20603" w14:textId="77777777" w:rsidR="00F64FE6" w:rsidRPr="005E6FDB" w:rsidRDefault="00F64FE6">
            <w:pPr>
              <w:rPr>
                <w:rFonts w:asciiTheme="minorHAnsi" w:hAnsiTheme="minorHAnsi" w:cstheme="minorHAnsi"/>
              </w:rPr>
              <w:pPrChange w:id="582" w:author="Grant Graham" w:date="2020-07-15T06:05:00Z">
                <w:pPr>
                  <w:pStyle w:val="Paragraph"/>
                  <w:spacing w:before="0" w:after="0"/>
                  <w:ind w:left="0" w:firstLine="0"/>
                </w:pPr>
              </w:pPrChange>
            </w:pPr>
            <w:r w:rsidRPr="005E6FDB">
              <w:rPr>
                <w:rFonts w:asciiTheme="minorHAnsi" w:hAnsiTheme="minorHAnsi" w:cstheme="minorHAnsi"/>
                <w:b/>
              </w:rPr>
              <w:t>Comment</w:t>
            </w:r>
          </w:p>
        </w:tc>
      </w:tr>
      <w:tr w:rsidR="0057767F" w:rsidRPr="005E6FDB" w14:paraId="205B51B3"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B6B6ECD" w14:textId="77777777" w:rsidR="0057767F" w:rsidRPr="005E6FDB" w:rsidRDefault="0057767F">
            <w:pPr>
              <w:rPr>
                <w:rFonts w:asciiTheme="minorHAnsi" w:hAnsiTheme="minorHAnsi" w:cstheme="minorHAnsi"/>
                <w:color w:val="0070C0"/>
                <w:sz w:val="24"/>
                <w:szCs w:val="24"/>
              </w:rPr>
              <w:pPrChange w:id="583" w:author="Grant Graham" w:date="2020-07-15T06:09:00Z">
                <w:pPr>
                  <w:pStyle w:val="Paragraph"/>
                  <w:spacing w:before="0" w:after="0"/>
                  <w:ind w:left="0" w:firstLine="0"/>
                </w:pPr>
              </w:pPrChange>
            </w:pPr>
          </w:p>
        </w:tc>
        <w:tc>
          <w:tcPr>
            <w:tcW w:w="6043" w:type="dxa"/>
            <w:shd w:val="clear" w:color="auto" w:fill="auto"/>
          </w:tcPr>
          <w:p w14:paraId="73868F5A" w14:textId="5BDAD242" w:rsidR="0057767F" w:rsidRPr="0057767F" w:rsidRDefault="0057767F">
            <w:pPr>
              <w:rPr>
                <w:rFonts w:asciiTheme="minorHAnsi" w:hAnsiTheme="minorHAnsi" w:cstheme="minorHAnsi"/>
                <w:sz w:val="27"/>
                <w:szCs w:val="27"/>
                <w:lang w:val="en-US"/>
              </w:rPr>
              <w:pPrChange w:id="584" w:author="Grant Graham" w:date="2020-07-15T06:09:00Z">
                <w:pPr>
                  <w:spacing w:before="100" w:beforeAutospacing="1" w:after="100" w:afterAutospacing="1"/>
                  <w:outlineLvl w:val="2"/>
                </w:pPr>
              </w:pPrChange>
            </w:pPr>
            <w:bookmarkStart w:id="585" w:name="_Toc45633634"/>
            <w:r w:rsidRPr="0057767F">
              <w:rPr>
                <w:rFonts w:asciiTheme="minorHAnsi" w:hAnsiTheme="minorHAnsi" w:cstheme="minorHAnsi"/>
                <w:lang w:val="en-US"/>
              </w:rPr>
              <w:t>Are there changes to existing vendor/partnership agreements? Do they impact the product</w:t>
            </w:r>
            <w:r>
              <w:rPr>
                <w:rFonts w:asciiTheme="minorHAnsi" w:hAnsiTheme="minorHAnsi" w:cstheme="minorHAnsi"/>
                <w:lang w:val="en-US"/>
              </w:rPr>
              <w:t xml:space="preserve"> roadmap?</w:t>
            </w:r>
            <w:bookmarkEnd w:id="585"/>
          </w:p>
        </w:tc>
        <w:tc>
          <w:tcPr>
            <w:tcW w:w="2690" w:type="dxa"/>
            <w:shd w:val="clear" w:color="auto" w:fill="auto"/>
          </w:tcPr>
          <w:p w14:paraId="0C36760C" w14:textId="77777777" w:rsidR="0057767F" w:rsidRPr="005E6FDB" w:rsidRDefault="0057767F">
            <w:pPr>
              <w:rPr>
                <w:rFonts w:asciiTheme="minorHAnsi" w:hAnsiTheme="minorHAnsi" w:cstheme="minorHAnsi"/>
                <w:b/>
              </w:rPr>
              <w:pPrChange w:id="586" w:author="Grant Graham" w:date="2020-07-15T06:09:00Z">
                <w:pPr>
                  <w:pStyle w:val="Paragraph"/>
                  <w:spacing w:before="0" w:after="0"/>
                  <w:ind w:left="0" w:firstLine="0"/>
                </w:pPr>
              </w:pPrChange>
            </w:pPr>
          </w:p>
        </w:tc>
      </w:tr>
      <w:tr w:rsidR="0057767F" w:rsidRPr="005E6FDB" w14:paraId="0046950C"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52ADAA6" w14:textId="77777777" w:rsidR="0057767F" w:rsidRPr="005E6FDB" w:rsidRDefault="0057767F">
            <w:pPr>
              <w:rPr>
                <w:rFonts w:asciiTheme="minorHAnsi" w:hAnsiTheme="minorHAnsi" w:cstheme="minorHAnsi"/>
                <w:color w:val="0070C0"/>
                <w:sz w:val="24"/>
                <w:szCs w:val="24"/>
              </w:rPr>
              <w:pPrChange w:id="587" w:author="Grant Graham" w:date="2020-07-15T06:09:00Z">
                <w:pPr>
                  <w:pStyle w:val="Paragraph"/>
                  <w:spacing w:before="0" w:after="0"/>
                  <w:ind w:left="0" w:firstLine="0"/>
                </w:pPr>
              </w:pPrChange>
            </w:pPr>
          </w:p>
        </w:tc>
        <w:tc>
          <w:tcPr>
            <w:tcW w:w="6043" w:type="dxa"/>
            <w:shd w:val="clear" w:color="auto" w:fill="auto"/>
          </w:tcPr>
          <w:p w14:paraId="5812BD76" w14:textId="075BEA2F" w:rsidR="0057767F" w:rsidRPr="0057767F" w:rsidRDefault="0057767F">
            <w:pPr>
              <w:rPr>
                <w:rFonts w:asciiTheme="minorHAnsi" w:hAnsiTheme="minorHAnsi" w:cstheme="minorHAnsi"/>
                <w:lang w:val="en-US"/>
              </w:rPr>
              <w:pPrChange w:id="588" w:author="Grant Graham" w:date="2020-07-15T06:09:00Z">
                <w:pPr>
                  <w:spacing w:before="100" w:beforeAutospacing="1" w:after="100" w:afterAutospacing="1"/>
                  <w:outlineLvl w:val="2"/>
                </w:pPr>
              </w:pPrChange>
            </w:pPr>
            <w:bookmarkStart w:id="589" w:name="_Toc45633635"/>
            <w:r w:rsidRPr="0057767F">
              <w:rPr>
                <w:rFonts w:asciiTheme="minorHAnsi" w:hAnsiTheme="minorHAnsi" w:cstheme="minorHAnsi"/>
                <w:lang w:val="en-US"/>
              </w:rPr>
              <w:t xml:space="preserve">Are there any changes to </w:t>
            </w:r>
            <w:r w:rsidR="00967B8C" w:rsidRPr="0057767F">
              <w:rPr>
                <w:rFonts w:asciiTheme="minorHAnsi" w:hAnsiTheme="minorHAnsi" w:cstheme="minorHAnsi"/>
                <w:lang w:val="en-US"/>
              </w:rPr>
              <w:t>licensing</w:t>
            </w:r>
            <w:r w:rsidRPr="0057767F">
              <w:rPr>
                <w:rFonts w:asciiTheme="minorHAnsi" w:hAnsiTheme="minorHAnsi" w:cstheme="minorHAnsi"/>
                <w:lang w:val="en-US"/>
              </w:rPr>
              <w:t xml:space="preserve"> that impact the product </w:t>
            </w:r>
            <w:r>
              <w:rPr>
                <w:rFonts w:asciiTheme="minorHAnsi" w:hAnsiTheme="minorHAnsi" w:cstheme="minorHAnsi"/>
                <w:lang w:val="en-US"/>
              </w:rPr>
              <w:t>roadmap</w:t>
            </w:r>
            <w:r w:rsidRPr="0057767F">
              <w:rPr>
                <w:rFonts w:asciiTheme="minorHAnsi" w:hAnsiTheme="minorHAnsi" w:cstheme="minorHAnsi"/>
                <w:lang w:val="en-US"/>
              </w:rPr>
              <w:t>?</w:t>
            </w:r>
            <w:bookmarkEnd w:id="589"/>
          </w:p>
        </w:tc>
        <w:tc>
          <w:tcPr>
            <w:tcW w:w="2690" w:type="dxa"/>
            <w:shd w:val="clear" w:color="auto" w:fill="auto"/>
          </w:tcPr>
          <w:p w14:paraId="61FB49AE" w14:textId="77777777" w:rsidR="0057767F" w:rsidRPr="005E6FDB" w:rsidRDefault="0057767F">
            <w:pPr>
              <w:rPr>
                <w:rFonts w:asciiTheme="minorHAnsi" w:hAnsiTheme="minorHAnsi" w:cstheme="minorHAnsi"/>
                <w:b/>
              </w:rPr>
              <w:pPrChange w:id="590" w:author="Grant Graham" w:date="2020-07-15T06:09:00Z">
                <w:pPr>
                  <w:pStyle w:val="Paragraph"/>
                  <w:spacing w:before="0" w:after="0"/>
                  <w:ind w:left="0" w:firstLine="0"/>
                </w:pPr>
              </w:pPrChange>
            </w:pPr>
          </w:p>
        </w:tc>
      </w:tr>
      <w:tr w:rsidR="0057767F" w:rsidRPr="005E6FDB" w14:paraId="27E7EFA3"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634ECA0" w14:textId="77777777" w:rsidR="0057767F" w:rsidRPr="005E6FDB" w:rsidRDefault="0057767F">
            <w:pPr>
              <w:rPr>
                <w:rFonts w:asciiTheme="minorHAnsi" w:hAnsiTheme="minorHAnsi" w:cstheme="minorHAnsi"/>
                <w:color w:val="0070C0"/>
                <w:sz w:val="24"/>
                <w:szCs w:val="24"/>
              </w:rPr>
              <w:pPrChange w:id="591" w:author="Grant Graham" w:date="2020-07-15T06:09:00Z">
                <w:pPr>
                  <w:pStyle w:val="Paragraph"/>
                  <w:spacing w:before="0" w:after="0"/>
                  <w:ind w:left="0" w:firstLine="0"/>
                </w:pPr>
              </w:pPrChange>
            </w:pPr>
          </w:p>
        </w:tc>
        <w:tc>
          <w:tcPr>
            <w:tcW w:w="6043" w:type="dxa"/>
            <w:shd w:val="clear" w:color="auto" w:fill="auto"/>
          </w:tcPr>
          <w:p w14:paraId="17669224" w14:textId="358124C7" w:rsidR="0057767F" w:rsidRPr="00B2447E" w:rsidRDefault="0057767F">
            <w:pPr>
              <w:rPr>
                <w:rFonts w:asciiTheme="minorHAnsi" w:hAnsiTheme="minorHAnsi" w:cstheme="minorHAnsi"/>
                <w:lang w:val="en-US"/>
                <w:rPrChange w:id="592" w:author="Grant Graham" w:date="2020-07-15T07:25:00Z">
                  <w:rPr>
                    <w:rFonts w:cstheme="minorHAnsi"/>
                    <w:lang w:val="en-US"/>
                  </w:rPr>
                </w:rPrChange>
              </w:rPr>
              <w:pPrChange w:id="593" w:author="Grant Graham" w:date="2020-07-15T06:09:00Z">
                <w:pPr>
                  <w:spacing w:before="100" w:beforeAutospacing="1" w:after="100" w:afterAutospacing="1"/>
                  <w:outlineLvl w:val="2"/>
                </w:pPr>
              </w:pPrChange>
            </w:pPr>
            <w:bookmarkStart w:id="594" w:name="_Toc45633636"/>
            <w:r w:rsidRPr="00B2447E">
              <w:rPr>
                <w:rFonts w:cstheme="minorHAnsi"/>
                <w:lang w:val="en-US"/>
              </w:rPr>
              <w:t>Are there any changes to platform support agreements that could impact the product roadmaps?</w:t>
            </w:r>
            <w:bookmarkEnd w:id="594"/>
          </w:p>
        </w:tc>
        <w:tc>
          <w:tcPr>
            <w:tcW w:w="2690" w:type="dxa"/>
            <w:shd w:val="clear" w:color="auto" w:fill="auto"/>
          </w:tcPr>
          <w:p w14:paraId="550124A7" w14:textId="77777777" w:rsidR="0057767F" w:rsidRPr="005E6FDB" w:rsidRDefault="0057767F">
            <w:pPr>
              <w:rPr>
                <w:rFonts w:asciiTheme="minorHAnsi" w:hAnsiTheme="minorHAnsi" w:cstheme="minorHAnsi"/>
                <w:b/>
              </w:rPr>
              <w:pPrChange w:id="595" w:author="Grant Graham" w:date="2020-07-15T06:09:00Z">
                <w:pPr>
                  <w:pStyle w:val="Paragraph"/>
                  <w:spacing w:before="0" w:after="0"/>
                  <w:ind w:left="0" w:firstLine="0"/>
                </w:pPr>
              </w:pPrChange>
            </w:pPr>
          </w:p>
        </w:tc>
      </w:tr>
      <w:tr w:rsidR="00F64FE6" w:rsidRPr="005E6FDB" w14:paraId="71D8D60A"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6A644E7A"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629F2B30"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Pr>
          <w:p w14:paraId="0F48AB1B"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77C4E9CD"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D6C6827" w14:textId="77777777" w:rsidR="00F64FE6" w:rsidRPr="005E6FDB" w:rsidRDefault="00F64FE6">
            <w:pPr>
              <w:rPr>
                <w:rFonts w:asciiTheme="minorHAnsi" w:hAnsiTheme="minorHAnsi" w:cstheme="minorHAnsi"/>
                <w:color w:val="0070C0"/>
                <w:sz w:val="24"/>
                <w:szCs w:val="24"/>
              </w:rPr>
              <w:pPrChange w:id="596" w:author="Grant Graham" w:date="2020-07-15T06:05: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shd w:val="clear" w:color="auto" w:fill="E2EFD9" w:themeFill="accent6" w:themeFillTint="33"/>
          </w:tcPr>
          <w:p w14:paraId="32E45F09" w14:textId="7C7D68EB" w:rsidR="00F64FE6" w:rsidRPr="005E6FDB" w:rsidRDefault="00F64FE6">
            <w:pPr>
              <w:rPr>
                <w:rFonts w:asciiTheme="minorHAnsi" w:hAnsiTheme="minorHAnsi" w:cstheme="minorHAnsi"/>
                <w:b/>
                <w:bCs/>
                <w:sz w:val="27"/>
                <w:szCs w:val="27"/>
                <w:lang w:val="en-US"/>
              </w:rPr>
              <w:pPrChange w:id="597" w:author="Grant Graham" w:date="2020-07-15T06:05:00Z">
                <w:pPr>
                  <w:spacing w:before="100" w:beforeAutospacing="1" w:after="100" w:afterAutospacing="1"/>
                  <w:outlineLvl w:val="2"/>
                </w:pPr>
              </w:pPrChange>
            </w:pPr>
            <w:bookmarkStart w:id="598" w:name="_Toc45633637"/>
            <w:r w:rsidRPr="005E6FDB">
              <w:rPr>
                <w:rFonts w:asciiTheme="minorHAnsi" w:hAnsiTheme="minorHAnsi" w:cstheme="minorHAnsi"/>
                <w:b/>
                <w:bCs/>
                <w:sz w:val="27"/>
                <w:szCs w:val="27"/>
                <w:lang w:val="en-US"/>
              </w:rPr>
              <w:t>Step 4: Continuously Improve Overall Lifecycle</w:t>
            </w:r>
            <w:bookmarkEnd w:id="598"/>
          </w:p>
        </w:tc>
        <w:tc>
          <w:tcPr>
            <w:tcW w:w="2690" w:type="dxa"/>
            <w:shd w:val="clear" w:color="auto" w:fill="E2EFD9" w:themeFill="accent6" w:themeFillTint="33"/>
          </w:tcPr>
          <w:p w14:paraId="7E1E9EF4" w14:textId="77777777" w:rsidR="00F64FE6" w:rsidRPr="005E6FDB" w:rsidRDefault="00F64FE6">
            <w:pPr>
              <w:rPr>
                <w:rFonts w:asciiTheme="minorHAnsi" w:hAnsiTheme="minorHAnsi" w:cstheme="minorHAnsi"/>
              </w:rPr>
              <w:pPrChange w:id="599" w:author="Grant Graham" w:date="2020-07-15T06:05:00Z">
                <w:pPr>
                  <w:pStyle w:val="Paragraph"/>
                  <w:spacing w:before="0" w:after="0"/>
                  <w:ind w:left="0" w:firstLine="0"/>
                </w:pPr>
              </w:pPrChange>
            </w:pPr>
            <w:r w:rsidRPr="005E6FDB">
              <w:rPr>
                <w:rFonts w:asciiTheme="minorHAnsi" w:hAnsiTheme="minorHAnsi" w:cstheme="minorHAnsi"/>
                <w:b/>
              </w:rPr>
              <w:t>Comment</w:t>
            </w:r>
          </w:p>
        </w:tc>
      </w:tr>
      <w:tr w:rsidR="00F64FE6" w:rsidRPr="005E6FDB" w14:paraId="090C9AE2"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2698366B"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Pr>
          <w:p w14:paraId="347324B9" w14:textId="413D013D" w:rsidR="00F64FE6"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List what process reviews have been done and where improvements where identified</w:t>
            </w:r>
          </w:p>
        </w:tc>
        <w:tc>
          <w:tcPr>
            <w:tcW w:w="2690" w:type="dxa"/>
          </w:tcPr>
          <w:p w14:paraId="40549CB5" w14:textId="77777777" w:rsidR="00F64FE6" w:rsidRPr="005E6FDB" w:rsidRDefault="00F64FE6" w:rsidP="00F64FE6">
            <w:pPr>
              <w:pStyle w:val="Paragraph"/>
              <w:spacing w:before="0" w:after="0"/>
              <w:ind w:left="0" w:firstLine="0"/>
              <w:rPr>
                <w:rFonts w:asciiTheme="minorHAnsi" w:hAnsiTheme="minorHAnsi" w:cstheme="minorHAnsi"/>
              </w:rPr>
            </w:pPr>
          </w:p>
        </w:tc>
      </w:tr>
      <w:tr w:rsidR="0057767F" w:rsidRPr="005E6FDB" w14:paraId="61B15CE5"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7C4846C1" w14:textId="77777777" w:rsidR="0057767F" w:rsidRPr="005E6FDB" w:rsidRDefault="0057767F" w:rsidP="00F64FE6">
            <w:pPr>
              <w:pStyle w:val="Paragraph"/>
              <w:spacing w:before="0" w:after="0"/>
              <w:ind w:left="0" w:firstLine="0"/>
              <w:rPr>
                <w:rFonts w:asciiTheme="minorHAnsi" w:hAnsiTheme="minorHAnsi" w:cstheme="minorHAnsi"/>
                <w:color w:val="0070C0"/>
                <w:sz w:val="24"/>
                <w:szCs w:val="24"/>
              </w:rPr>
            </w:pPr>
          </w:p>
        </w:tc>
        <w:tc>
          <w:tcPr>
            <w:tcW w:w="6043" w:type="dxa"/>
          </w:tcPr>
          <w:p w14:paraId="7BCF57D7" w14:textId="2253D60E" w:rsidR="0057767F" w:rsidRPr="005E6FDB" w:rsidRDefault="0057767F" w:rsidP="00F64FE6">
            <w:pPr>
              <w:pStyle w:val="Paragraph"/>
              <w:spacing w:before="0" w:after="0"/>
              <w:ind w:left="0" w:firstLine="0"/>
              <w:rPr>
                <w:rFonts w:asciiTheme="minorHAnsi" w:hAnsiTheme="minorHAnsi" w:cstheme="minorHAnsi"/>
              </w:rPr>
            </w:pPr>
            <w:r>
              <w:rPr>
                <w:rFonts w:asciiTheme="minorHAnsi" w:hAnsiTheme="minorHAnsi" w:cstheme="minorHAnsi"/>
              </w:rPr>
              <w:t>List  improvement experiments undertaken and describe lessons learned</w:t>
            </w:r>
          </w:p>
        </w:tc>
        <w:tc>
          <w:tcPr>
            <w:tcW w:w="2690" w:type="dxa"/>
          </w:tcPr>
          <w:p w14:paraId="5C69CB84" w14:textId="77777777" w:rsidR="0057767F" w:rsidRPr="005E6FDB" w:rsidRDefault="0057767F" w:rsidP="00F64FE6">
            <w:pPr>
              <w:pStyle w:val="Paragraph"/>
              <w:spacing w:before="0" w:after="0"/>
              <w:ind w:left="0" w:firstLine="0"/>
              <w:rPr>
                <w:rFonts w:asciiTheme="minorHAnsi" w:hAnsiTheme="minorHAnsi" w:cstheme="minorHAnsi"/>
              </w:rPr>
            </w:pPr>
          </w:p>
        </w:tc>
      </w:tr>
      <w:tr w:rsidR="00F64FE6" w:rsidRPr="005E6FDB" w14:paraId="3BDD831A"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439E7C62" w14:textId="77777777" w:rsidR="00F64FE6" w:rsidRPr="005E6FDB" w:rsidRDefault="00F64FE6" w:rsidP="00F64FE6">
            <w:pPr>
              <w:pStyle w:val="Paragraph"/>
              <w:spacing w:before="0" w:after="0"/>
              <w:ind w:left="0" w:firstLine="0"/>
              <w:rPr>
                <w:rFonts w:asciiTheme="minorHAnsi" w:hAnsiTheme="minorHAnsi" w:cstheme="minorHAnsi"/>
                <w:color w:val="0070C0"/>
                <w:sz w:val="24"/>
                <w:szCs w:val="24"/>
              </w:rPr>
            </w:pPr>
          </w:p>
        </w:tc>
        <w:tc>
          <w:tcPr>
            <w:tcW w:w="6043" w:type="dxa"/>
            <w:tcBorders>
              <w:bottom w:val="single" w:sz="4" w:space="0" w:color="auto"/>
            </w:tcBorders>
          </w:tcPr>
          <w:p w14:paraId="29726A93" w14:textId="77777777" w:rsidR="00F64FE6" w:rsidRPr="005E6FDB" w:rsidRDefault="00F64FE6" w:rsidP="00F64FE6">
            <w:pPr>
              <w:pStyle w:val="Paragraph"/>
              <w:spacing w:before="0" w:after="0"/>
              <w:ind w:left="0" w:firstLine="0"/>
              <w:rPr>
                <w:rFonts w:asciiTheme="minorHAnsi" w:hAnsiTheme="minorHAnsi" w:cstheme="minorHAnsi"/>
              </w:rPr>
            </w:pPr>
          </w:p>
        </w:tc>
        <w:tc>
          <w:tcPr>
            <w:tcW w:w="2690" w:type="dxa"/>
            <w:tcBorders>
              <w:bottom w:val="single" w:sz="4" w:space="0" w:color="auto"/>
            </w:tcBorders>
          </w:tcPr>
          <w:p w14:paraId="256F5A07" w14:textId="77777777" w:rsidR="00F64FE6" w:rsidRPr="005E6FDB" w:rsidRDefault="00F64FE6" w:rsidP="00F64FE6">
            <w:pPr>
              <w:pStyle w:val="Paragraph"/>
              <w:spacing w:before="0" w:after="0"/>
              <w:ind w:left="0" w:firstLine="0"/>
              <w:rPr>
                <w:rFonts w:asciiTheme="minorHAnsi" w:hAnsiTheme="minorHAnsi" w:cstheme="minorHAnsi"/>
              </w:rPr>
            </w:pPr>
          </w:p>
        </w:tc>
      </w:tr>
      <w:tr w:rsidR="00F64FE6" w:rsidRPr="005E6FDB" w14:paraId="3B5E37E9"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3BFB5E01" w14:textId="4D65134A" w:rsidR="00F64FE6" w:rsidRPr="005E6FDB" w:rsidRDefault="00F64FE6">
            <w:pPr>
              <w:rPr>
                <w:rFonts w:asciiTheme="minorHAnsi" w:hAnsiTheme="minorHAnsi" w:cstheme="minorHAnsi"/>
                <w:color w:val="0070C0"/>
                <w:sz w:val="24"/>
                <w:szCs w:val="24"/>
              </w:rPr>
              <w:pPrChange w:id="600" w:author="Grant Graham" w:date="2020-07-15T06:05:00Z">
                <w:pPr>
                  <w:pStyle w:val="Paragraph"/>
                  <w:spacing w:before="0" w:after="0"/>
                  <w:ind w:left="0" w:firstLine="0"/>
                </w:pPr>
              </w:pPrChange>
            </w:pPr>
            <w:r w:rsidRPr="005E6FDB">
              <w:rPr>
                <w:rFonts w:cstheme="minorHAnsi"/>
                <w:color w:val="0070C0"/>
                <w:sz w:val="24"/>
                <w:szCs w:val="24"/>
              </w:rPr>
              <w:fldChar w:fldCharType="begin">
                <w:ffData>
                  <w:name w:val=""/>
                  <w:enabled/>
                  <w:calcOnExit w:val="0"/>
                  <w:checkBox>
                    <w:sizeAuto/>
                    <w:default w:val="1"/>
                  </w:checkBox>
                </w:ffData>
              </w:fldChar>
            </w:r>
            <w:r w:rsidRPr="005E6FDB">
              <w:rPr>
                <w:rFonts w:asciiTheme="minorHAnsi" w:hAnsiTheme="minorHAnsi" w:cstheme="minorHAnsi"/>
                <w:color w:val="0070C0"/>
                <w:sz w:val="24"/>
                <w:szCs w:val="24"/>
              </w:rPr>
              <w:instrText xml:space="preserve"> FORMCHECKBOX </w:instrText>
            </w:r>
            <w:r w:rsidR="00A762C4">
              <w:rPr>
                <w:rFonts w:cstheme="minorHAnsi"/>
                <w:color w:val="0070C0"/>
                <w:sz w:val="24"/>
                <w:szCs w:val="24"/>
              </w:rPr>
            </w:r>
            <w:r w:rsidR="00A762C4">
              <w:rPr>
                <w:rFonts w:cstheme="minorHAnsi"/>
                <w:color w:val="0070C0"/>
                <w:sz w:val="24"/>
                <w:szCs w:val="24"/>
              </w:rPr>
              <w:fldChar w:fldCharType="separate"/>
            </w:r>
            <w:r w:rsidRPr="005E6FDB">
              <w:rPr>
                <w:rFonts w:cstheme="minorHAnsi"/>
                <w:color w:val="0070C0"/>
                <w:sz w:val="24"/>
                <w:szCs w:val="24"/>
              </w:rPr>
              <w:fldChar w:fldCharType="end"/>
            </w:r>
          </w:p>
        </w:tc>
        <w:tc>
          <w:tcPr>
            <w:tcW w:w="6043" w:type="dxa"/>
            <w:tcBorders>
              <w:bottom w:val="single" w:sz="4" w:space="0" w:color="auto"/>
            </w:tcBorders>
            <w:shd w:val="clear" w:color="auto" w:fill="E2EFD9" w:themeFill="accent6" w:themeFillTint="33"/>
          </w:tcPr>
          <w:p w14:paraId="355212DF" w14:textId="0296F246" w:rsidR="00F64FE6" w:rsidRPr="005E6FDB" w:rsidRDefault="00F64FE6">
            <w:pPr>
              <w:rPr>
                <w:rFonts w:asciiTheme="minorHAnsi" w:hAnsiTheme="minorHAnsi" w:cstheme="minorHAnsi"/>
                <w:b/>
                <w:bCs/>
                <w:sz w:val="27"/>
                <w:szCs w:val="27"/>
                <w:lang w:val="en-US"/>
              </w:rPr>
              <w:pPrChange w:id="601" w:author="Grant Graham" w:date="2020-07-15T06:05:00Z">
                <w:pPr>
                  <w:spacing w:before="100" w:beforeAutospacing="1" w:after="100" w:afterAutospacing="1"/>
                  <w:outlineLvl w:val="2"/>
                </w:pPr>
              </w:pPrChange>
            </w:pPr>
            <w:bookmarkStart w:id="602" w:name="_Toc45633638"/>
            <w:r w:rsidRPr="005E6FDB">
              <w:rPr>
                <w:rFonts w:asciiTheme="minorHAnsi" w:hAnsiTheme="minorHAnsi" w:cstheme="minorHAnsi"/>
                <w:b/>
                <w:bCs/>
                <w:sz w:val="27"/>
                <w:szCs w:val="27"/>
                <w:lang w:val="en-US"/>
              </w:rPr>
              <w:t>Step 5: Maintain Product Integrity &amp; Quality</w:t>
            </w:r>
            <w:bookmarkEnd w:id="602"/>
          </w:p>
        </w:tc>
        <w:tc>
          <w:tcPr>
            <w:tcW w:w="2690" w:type="dxa"/>
            <w:tcBorders>
              <w:bottom w:val="single" w:sz="4" w:space="0" w:color="auto"/>
            </w:tcBorders>
            <w:shd w:val="clear" w:color="auto" w:fill="E2EFD9" w:themeFill="accent6" w:themeFillTint="33"/>
          </w:tcPr>
          <w:p w14:paraId="28AACBEE" w14:textId="04E02C42" w:rsidR="00F64FE6" w:rsidRPr="005E6FDB" w:rsidRDefault="00F64FE6">
            <w:pPr>
              <w:rPr>
                <w:rFonts w:asciiTheme="minorHAnsi" w:hAnsiTheme="minorHAnsi" w:cstheme="minorHAnsi"/>
              </w:rPr>
              <w:pPrChange w:id="603" w:author="Grant Graham" w:date="2020-07-15T06:05:00Z">
                <w:pPr>
                  <w:pStyle w:val="Paragraph"/>
                  <w:spacing w:before="0" w:after="0"/>
                  <w:ind w:left="0" w:firstLine="0"/>
                </w:pPr>
              </w:pPrChange>
            </w:pPr>
            <w:r w:rsidRPr="005E6FDB">
              <w:rPr>
                <w:rFonts w:asciiTheme="minorHAnsi" w:hAnsiTheme="minorHAnsi" w:cstheme="minorHAnsi"/>
                <w:b/>
              </w:rPr>
              <w:t>Comment</w:t>
            </w:r>
          </w:p>
        </w:tc>
      </w:tr>
      <w:tr w:rsidR="0057767F" w:rsidRPr="005E6FDB" w14:paraId="6739BF50"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15B7F58" w14:textId="77777777" w:rsidR="0057767F" w:rsidRPr="005E6FDB" w:rsidRDefault="0057767F">
            <w:pPr>
              <w:rPr>
                <w:rFonts w:asciiTheme="minorHAnsi" w:hAnsiTheme="minorHAnsi" w:cstheme="minorHAnsi"/>
                <w:color w:val="0070C0"/>
                <w:sz w:val="24"/>
                <w:szCs w:val="24"/>
              </w:rPr>
              <w:pPrChange w:id="604" w:author="Grant Graham" w:date="2020-07-15T06:10:00Z">
                <w:pPr>
                  <w:pStyle w:val="Paragraph"/>
                  <w:spacing w:before="0" w:after="0"/>
                  <w:ind w:left="0" w:firstLine="0"/>
                </w:pPr>
              </w:pPrChange>
            </w:pPr>
          </w:p>
        </w:tc>
        <w:tc>
          <w:tcPr>
            <w:tcW w:w="6043" w:type="dxa"/>
            <w:shd w:val="clear" w:color="auto" w:fill="auto"/>
          </w:tcPr>
          <w:p w14:paraId="2E30F7C3" w14:textId="5C092903" w:rsidR="0057767F" w:rsidRPr="00B2447E" w:rsidRDefault="0057767F">
            <w:pPr>
              <w:rPr>
                <w:rFonts w:asciiTheme="minorHAnsi" w:hAnsiTheme="minorHAnsi" w:cstheme="minorHAnsi"/>
                <w:lang w:val="en-US"/>
                <w:rPrChange w:id="605" w:author="Grant Graham" w:date="2020-07-15T07:25:00Z">
                  <w:rPr>
                    <w:rFonts w:asciiTheme="minorHAnsi" w:hAnsiTheme="minorHAnsi" w:cstheme="minorHAnsi"/>
                    <w:sz w:val="22"/>
                    <w:szCs w:val="22"/>
                    <w:lang w:val="en-US"/>
                  </w:rPr>
                </w:rPrChange>
              </w:rPr>
              <w:pPrChange w:id="606" w:author="Grant Graham" w:date="2020-07-15T06:10:00Z">
                <w:pPr>
                  <w:spacing w:before="100" w:beforeAutospacing="1" w:after="100" w:afterAutospacing="1"/>
                  <w:outlineLvl w:val="2"/>
                </w:pPr>
              </w:pPrChange>
            </w:pPr>
            <w:bookmarkStart w:id="607" w:name="_Toc45633639"/>
            <w:r w:rsidRPr="00B2447E">
              <w:rPr>
                <w:rFonts w:cstheme="minorHAnsi"/>
                <w:lang w:val="en-US"/>
              </w:rPr>
              <w:t>Reviewed defect log for improvement opportunities</w:t>
            </w:r>
            <w:bookmarkEnd w:id="607"/>
          </w:p>
        </w:tc>
        <w:tc>
          <w:tcPr>
            <w:tcW w:w="2690" w:type="dxa"/>
            <w:shd w:val="clear" w:color="auto" w:fill="auto"/>
          </w:tcPr>
          <w:p w14:paraId="279DAE70" w14:textId="77777777" w:rsidR="0057767F" w:rsidRPr="005E6FDB" w:rsidRDefault="0057767F">
            <w:pPr>
              <w:rPr>
                <w:rFonts w:asciiTheme="minorHAnsi" w:hAnsiTheme="minorHAnsi" w:cstheme="minorHAnsi"/>
                <w:b/>
              </w:rPr>
              <w:pPrChange w:id="608" w:author="Grant Graham" w:date="2020-07-15T06:10:00Z">
                <w:pPr>
                  <w:pStyle w:val="Paragraph"/>
                  <w:spacing w:before="0" w:after="0"/>
                  <w:ind w:left="0" w:firstLine="0"/>
                </w:pPr>
              </w:pPrChange>
            </w:pPr>
          </w:p>
        </w:tc>
      </w:tr>
      <w:tr w:rsidR="0057767F" w:rsidRPr="005E6FDB" w14:paraId="652AA125" w14:textId="77777777"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c>
          <w:tcPr>
            <w:tcW w:w="0" w:type="auto"/>
          </w:tcPr>
          <w:p w14:paraId="0210A7E9" w14:textId="77777777" w:rsidR="0057767F" w:rsidRPr="005E6FDB" w:rsidRDefault="0057767F">
            <w:pPr>
              <w:rPr>
                <w:rFonts w:asciiTheme="minorHAnsi" w:hAnsiTheme="minorHAnsi" w:cstheme="minorHAnsi"/>
                <w:color w:val="0070C0"/>
                <w:sz w:val="24"/>
                <w:szCs w:val="24"/>
              </w:rPr>
              <w:pPrChange w:id="609" w:author="Grant Graham" w:date="2020-07-15T06:10:00Z">
                <w:pPr>
                  <w:pStyle w:val="Paragraph"/>
                  <w:spacing w:before="0" w:after="0"/>
                  <w:ind w:left="0" w:firstLine="0"/>
                </w:pPr>
              </w:pPrChange>
            </w:pPr>
          </w:p>
        </w:tc>
        <w:tc>
          <w:tcPr>
            <w:tcW w:w="6043" w:type="dxa"/>
            <w:shd w:val="clear" w:color="auto" w:fill="auto"/>
          </w:tcPr>
          <w:p w14:paraId="54063809" w14:textId="6C633B83" w:rsidR="0057767F" w:rsidRPr="00B2447E" w:rsidRDefault="0057767F">
            <w:pPr>
              <w:rPr>
                <w:rFonts w:cstheme="minorHAnsi"/>
                <w:b/>
                <w:bCs/>
                <w:lang w:val="en-US"/>
                <w:rPrChange w:id="610" w:author="Grant Graham" w:date="2020-07-15T07:25:00Z">
                  <w:rPr>
                    <w:rFonts w:cstheme="minorHAnsi"/>
                    <w:b/>
                    <w:bCs/>
                    <w:sz w:val="27"/>
                    <w:szCs w:val="27"/>
                    <w:lang w:val="en-US"/>
                  </w:rPr>
                </w:rPrChange>
              </w:rPr>
              <w:pPrChange w:id="611" w:author="Grant Graham" w:date="2020-07-15T06:10:00Z">
                <w:pPr>
                  <w:spacing w:before="100" w:beforeAutospacing="1" w:after="100" w:afterAutospacing="1"/>
                  <w:outlineLvl w:val="2"/>
                </w:pPr>
              </w:pPrChange>
            </w:pPr>
            <w:bookmarkStart w:id="612" w:name="_Toc45633640"/>
            <w:r w:rsidRPr="00B2447E">
              <w:rPr>
                <w:rFonts w:cstheme="minorHAnsi"/>
                <w:lang w:val="en-US"/>
              </w:rPr>
              <w:t>Reviewed platform release cadence aligned with product releases for possible feature impacts</w:t>
            </w:r>
            <w:bookmarkEnd w:id="612"/>
          </w:p>
        </w:tc>
        <w:tc>
          <w:tcPr>
            <w:tcW w:w="2690" w:type="dxa"/>
            <w:shd w:val="clear" w:color="auto" w:fill="auto"/>
          </w:tcPr>
          <w:p w14:paraId="0DA0996D" w14:textId="77777777" w:rsidR="0057767F" w:rsidRPr="005E6FDB" w:rsidRDefault="0057767F">
            <w:pPr>
              <w:rPr>
                <w:rFonts w:asciiTheme="minorHAnsi" w:hAnsiTheme="minorHAnsi" w:cstheme="minorHAnsi"/>
                <w:b/>
              </w:rPr>
              <w:pPrChange w:id="613" w:author="Grant Graham" w:date="2020-07-15T06:10:00Z">
                <w:pPr>
                  <w:pStyle w:val="Paragraph"/>
                  <w:spacing w:before="0" w:after="0"/>
                  <w:ind w:left="0" w:firstLine="0"/>
                </w:pPr>
              </w:pPrChange>
            </w:pPr>
          </w:p>
        </w:tc>
      </w:tr>
      <w:tr w:rsidR="0057767F" w:rsidRPr="005E6FDB" w:rsidDel="00C94A3E" w14:paraId="545010D3" w14:textId="5656D3B0" w:rsidTr="005776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4A0" w:firstRow="1" w:lastRow="0" w:firstColumn="1" w:lastColumn="0" w:noHBand="0" w:noVBand="1"/>
        </w:tblPrEx>
        <w:trPr>
          <w:del w:id="614" w:author="Grant Graham" w:date="2020-07-15T06:12:00Z"/>
        </w:trPr>
        <w:tc>
          <w:tcPr>
            <w:tcW w:w="0" w:type="auto"/>
          </w:tcPr>
          <w:p w14:paraId="1158D6BC" w14:textId="17F1B5F1" w:rsidR="0057767F" w:rsidRPr="005E6FDB" w:rsidDel="00C94A3E" w:rsidRDefault="0057767F" w:rsidP="0057767F">
            <w:pPr>
              <w:pStyle w:val="Paragraph"/>
              <w:spacing w:before="0" w:after="0"/>
              <w:ind w:left="0" w:firstLine="0"/>
              <w:rPr>
                <w:del w:id="615" w:author="Grant Graham" w:date="2020-07-15T06:12:00Z"/>
                <w:rFonts w:asciiTheme="minorHAnsi" w:hAnsiTheme="minorHAnsi" w:cstheme="minorHAnsi"/>
                <w:color w:val="0070C0"/>
                <w:sz w:val="24"/>
                <w:szCs w:val="24"/>
              </w:rPr>
            </w:pPr>
          </w:p>
        </w:tc>
        <w:tc>
          <w:tcPr>
            <w:tcW w:w="6043" w:type="dxa"/>
            <w:shd w:val="clear" w:color="auto" w:fill="auto"/>
          </w:tcPr>
          <w:p w14:paraId="1832A917" w14:textId="2EDD9F84" w:rsidR="0057767F" w:rsidRPr="005E6FDB" w:rsidDel="00C94A3E" w:rsidRDefault="0057767F" w:rsidP="0057767F">
            <w:pPr>
              <w:spacing w:before="100" w:beforeAutospacing="1" w:after="100" w:afterAutospacing="1"/>
              <w:outlineLvl w:val="2"/>
              <w:rPr>
                <w:del w:id="616" w:author="Grant Graham" w:date="2020-07-15T06:12:00Z"/>
                <w:rFonts w:cstheme="minorHAnsi"/>
                <w:b/>
                <w:bCs/>
                <w:sz w:val="27"/>
                <w:szCs w:val="27"/>
                <w:lang w:val="en-US"/>
              </w:rPr>
            </w:pPr>
          </w:p>
        </w:tc>
        <w:tc>
          <w:tcPr>
            <w:tcW w:w="2690" w:type="dxa"/>
            <w:shd w:val="clear" w:color="auto" w:fill="auto"/>
          </w:tcPr>
          <w:p w14:paraId="6A8D9312" w14:textId="073D50F1" w:rsidR="0057767F" w:rsidRPr="005E6FDB" w:rsidDel="00C94A3E" w:rsidRDefault="0057767F" w:rsidP="0057767F">
            <w:pPr>
              <w:pStyle w:val="Paragraph"/>
              <w:spacing w:before="0" w:after="0"/>
              <w:ind w:left="0" w:firstLine="0"/>
              <w:rPr>
                <w:del w:id="617" w:author="Grant Graham" w:date="2020-07-15T06:12:00Z"/>
                <w:rFonts w:asciiTheme="minorHAnsi" w:hAnsiTheme="minorHAnsi" w:cstheme="minorHAnsi"/>
                <w:b/>
              </w:rPr>
            </w:pPr>
          </w:p>
        </w:tc>
      </w:tr>
    </w:tbl>
    <w:p w14:paraId="6BDD662F" w14:textId="75124792" w:rsidR="00A963B8" w:rsidRPr="005E6FDB" w:rsidRDefault="00A963B8" w:rsidP="00C94A3E">
      <w:pPr>
        <w:spacing w:before="100" w:beforeAutospacing="1" w:after="100" w:afterAutospacing="1" w:line="240" w:lineRule="auto"/>
        <w:outlineLvl w:val="1"/>
        <w:rPr>
          <w:rFonts w:eastAsia="Times New Roman" w:cstheme="minorHAnsi"/>
          <w:sz w:val="24"/>
          <w:szCs w:val="24"/>
          <w:lang w:val="en-US" w:eastAsia="en-CA"/>
        </w:rPr>
      </w:pPr>
    </w:p>
    <w:sectPr w:rsidR="00A963B8" w:rsidRPr="005E6FDB">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8" w:author="Grant Graham" w:date="2020-07-15T06:54:00Z" w:initials="GG">
    <w:p w14:paraId="3FEA173C" w14:textId="55F6C196" w:rsidR="00334594" w:rsidRDefault="00334594">
      <w:pPr>
        <w:pStyle w:val="CommentText"/>
      </w:pPr>
      <w:r>
        <w:rPr>
          <w:rStyle w:val="CommentReference"/>
        </w:rPr>
        <w:annotationRef/>
      </w:r>
      <w:r>
        <w:t>Already asked in Step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EA1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26BB" w16cex:dateUtc="2020-07-15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EA173C" w16cid:durableId="22B926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F6886" w14:textId="77777777" w:rsidR="00334594" w:rsidRDefault="00334594" w:rsidP="00AF6289">
      <w:pPr>
        <w:spacing w:after="0" w:line="240" w:lineRule="auto"/>
      </w:pPr>
      <w:r>
        <w:separator/>
      </w:r>
    </w:p>
  </w:endnote>
  <w:endnote w:type="continuationSeparator" w:id="0">
    <w:p w14:paraId="59550AA7" w14:textId="77777777" w:rsidR="00334594" w:rsidRDefault="00334594" w:rsidP="00AF6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67227"/>
      <w:docPartObj>
        <w:docPartGallery w:val="Page Numbers (Bottom of Page)"/>
        <w:docPartUnique/>
      </w:docPartObj>
    </w:sdtPr>
    <w:sdtEndPr>
      <w:rPr>
        <w:color w:val="7F7F7F" w:themeColor="background1" w:themeShade="7F"/>
        <w:spacing w:val="60"/>
      </w:rPr>
    </w:sdtEndPr>
    <w:sdtContent>
      <w:p w14:paraId="58C5D4AE" w14:textId="2F770C05" w:rsidR="00334594" w:rsidRDefault="003345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C2494E" w14:textId="7EDB5757" w:rsidR="00334594" w:rsidRDefault="00334594">
    <w:pPr>
      <w:pStyle w:val="Footer"/>
    </w:pPr>
    <w:r>
      <w:t>Modern Application Playbook Checklist (BETA)  CITZ-OCIO-ES-IMB,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A6400" w14:textId="77777777" w:rsidR="00334594" w:rsidRDefault="00334594" w:rsidP="00AF6289">
      <w:pPr>
        <w:spacing w:after="0" w:line="240" w:lineRule="auto"/>
      </w:pPr>
      <w:r>
        <w:separator/>
      </w:r>
    </w:p>
  </w:footnote>
  <w:footnote w:type="continuationSeparator" w:id="0">
    <w:p w14:paraId="77B69954" w14:textId="77777777" w:rsidR="00334594" w:rsidRDefault="00334594" w:rsidP="00AF6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CDE"/>
    <w:multiLevelType w:val="multilevel"/>
    <w:tmpl w:val="7D4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21C4"/>
    <w:multiLevelType w:val="multilevel"/>
    <w:tmpl w:val="34C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B7559"/>
    <w:multiLevelType w:val="multilevel"/>
    <w:tmpl w:val="4DD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25DA2"/>
    <w:multiLevelType w:val="multilevel"/>
    <w:tmpl w:val="B5C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007C8"/>
    <w:multiLevelType w:val="multilevel"/>
    <w:tmpl w:val="59C2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D4FC9"/>
    <w:multiLevelType w:val="multilevel"/>
    <w:tmpl w:val="2B8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42188"/>
    <w:multiLevelType w:val="multilevel"/>
    <w:tmpl w:val="160A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E69DB"/>
    <w:multiLevelType w:val="multilevel"/>
    <w:tmpl w:val="6B6A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23315"/>
    <w:multiLevelType w:val="multilevel"/>
    <w:tmpl w:val="BFFC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A169C"/>
    <w:multiLevelType w:val="multilevel"/>
    <w:tmpl w:val="175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93281"/>
    <w:multiLevelType w:val="multilevel"/>
    <w:tmpl w:val="5DD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7037F"/>
    <w:multiLevelType w:val="multilevel"/>
    <w:tmpl w:val="79E2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42DC6"/>
    <w:multiLevelType w:val="multilevel"/>
    <w:tmpl w:val="A716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912FA"/>
    <w:multiLevelType w:val="multilevel"/>
    <w:tmpl w:val="8C3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63DA9"/>
    <w:multiLevelType w:val="multilevel"/>
    <w:tmpl w:val="5A70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E5E2D"/>
    <w:multiLevelType w:val="multilevel"/>
    <w:tmpl w:val="49A8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C6055"/>
    <w:multiLevelType w:val="multilevel"/>
    <w:tmpl w:val="E5FA5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E644E"/>
    <w:multiLevelType w:val="multilevel"/>
    <w:tmpl w:val="919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44C33"/>
    <w:multiLevelType w:val="multilevel"/>
    <w:tmpl w:val="104E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73863"/>
    <w:multiLevelType w:val="multilevel"/>
    <w:tmpl w:val="F4EA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54CB3"/>
    <w:multiLevelType w:val="multilevel"/>
    <w:tmpl w:val="6BBC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C59DD"/>
    <w:multiLevelType w:val="multilevel"/>
    <w:tmpl w:val="6636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305D0"/>
    <w:multiLevelType w:val="multilevel"/>
    <w:tmpl w:val="36B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61A33"/>
    <w:multiLevelType w:val="multilevel"/>
    <w:tmpl w:val="7D0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E06AD5"/>
    <w:multiLevelType w:val="multilevel"/>
    <w:tmpl w:val="8E4E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A0B70"/>
    <w:multiLevelType w:val="multilevel"/>
    <w:tmpl w:val="0FE0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02124"/>
    <w:multiLevelType w:val="multilevel"/>
    <w:tmpl w:val="34B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97873"/>
    <w:multiLevelType w:val="multilevel"/>
    <w:tmpl w:val="35CAF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62F8E"/>
    <w:multiLevelType w:val="multilevel"/>
    <w:tmpl w:val="12F6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D4DD8"/>
    <w:multiLevelType w:val="multilevel"/>
    <w:tmpl w:val="3AC6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F3D0A"/>
    <w:multiLevelType w:val="multilevel"/>
    <w:tmpl w:val="DBA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697FC6"/>
    <w:multiLevelType w:val="multilevel"/>
    <w:tmpl w:val="221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62FD5"/>
    <w:multiLevelType w:val="multilevel"/>
    <w:tmpl w:val="7488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578E5"/>
    <w:multiLevelType w:val="multilevel"/>
    <w:tmpl w:val="734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E58B2"/>
    <w:multiLevelType w:val="multilevel"/>
    <w:tmpl w:val="BD62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06082"/>
    <w:multiLevelType w:val="multilevel"/>
    <w:tmpl w:val="41D87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D01C0A"/>
    <w:multiLevelType w:val="multilevel"/>
    <w:tmpl w:val="B4B0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0D477A"/>
    <w:multiLevelType w:val="multilevel"/>
    <w:tmpl w:val="B14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E4AFA"/>
    <w:multiLevelType w:val="multilevel"/>
    <w:tmpl w:val="540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EA1D47"/>
    <w:multiLevelType w:val="multilevel"/>
    <w:tmpl w:val="A8E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905E08"/>
    <w:multiLevelType w:val="multilevel"/>
    <w:tmpl w:val="38E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3E3FC7"/>
    <w:multiLevelType w:val="multilevel"/>
    <w:tmpl w:val="C944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D35098"/>
    <w:multiLevelType w:val="multilevel"/>
    <w:tmpl w:val="325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80E55"/>
    <w:multiLevelType w:val="multilevel"/>
    <w:tmpl w:val="024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18483D"/>
    <w:multiLevelType w:val="multilevel"/>
    <w:tmpl w:val="FFCC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71E3D"/>
    <w:multiLevelType w:val="multilevel"/>
    <w:tmpl w:val="7B12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0028E"/>
    <w:multiLevelType w:val="multilevel"/>
    <w:tmpl w:val="42E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3A11DD"/>
    <w:multiLevelType w:val="multilevel"/>
    <w:tmpl w:val="0928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B731D"/>
    <w:multiLevelType w:val="multilevel"/>
    <w:tmpl w:val="CC8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67DDA"/>
    <w:multiLevelType w:val="multilevel"/>
    <w:tmpl w:val="D44E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E530F4"/>
    <w:multiLevelType w:val="multilevel"/>
    <w:tmpl w:val="8B84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B02843"/>
    <w:multiLevelType w:val="multilevel"/>
    <w:tmpl w:val="A3F4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EE7E6F"/>
    <w:multiLevelType w:val="multilevel"/>
    <w:tmpl w:val="52B4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0038BD"/>
    <w:multiLevelType w:val="multilevel"/>
    <w:tmpl w:val="ADA88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B2221"/>
    <w:multiLevelType w:val="multilevel"/>
    <w:tmpl w:val="168C3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313D77"/>
    <w:multiLevelType w:val="multilevel"/>
    <w:tmpl w:val="5BA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A7541A"/>
    <w:multiLevelType w:val="multilevel"/>
    <w:tmpl w:val="7A5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C534BB"/>
    <w:multiLevelType w:val="multilevel"/>
    <w:tmpl w:val="2CF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E86ABA"/>
    <w:multiLevelType w:val="multilevel"/>
    <w:tmpl w:val="52E80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5371B2"/>
    <w:multiLevelType w:val="multilevel"/>
    <w:tmpl w:val="FDD2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FD4D78"/>
    <w:multiLevelType w:val="multilevel"/>
    <w:tmpl w:val="95E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046FA0"/>
    <w:multiLevelType w:val="multilevel"/>
    <w:tmpl w:val="5AC0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E3477B"/>
    <w:multiLevelType w:val="multilevel"/>
    <w:tmpl w:val="021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3F566F"/>
    <w:multiLevelType w:val="multilevel"/>
    <w:tmpl w:val="440E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501088"/>
    <w:multiLevelType w:val="multilevel"/>
    <w:tmpl w:val="CBA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16F39"/>
    <w:multiLevelType w:val="multilevel"/>
    <w:tmpl w:val="3C86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A27109"/>
    <w:multiLevelType w:val="multilevel"/>
    <w:tmpl w:val="5390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09662C"/>
    <w:multiLevelType w:val="multilevel"/>
    <w:tmpl w:val="C390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DC19CA"/>
    <w:multiLevelType w:val="multilevel"/>
    <w:tmpl w:val="067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66227B"/>
    <w:multiLevelType w:val="multilevel"/>
    <w:tmpl w:val="1AA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F912C4"/>
    <w:multiLevelType w:val="multilevel"/>
    <w:tmpl w:val="1A42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C82497"/>
    <w:multiLevelType w:val="multilevel"/>
    <w:tmpl w:val="EF2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B1739"/>
    <w:multiLevelType w:val="multilevel"/>
    <w:tmpl w:val="2110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5"/>
  </w:num>
  <w:num w:numId="3">
    <w:abstractNumId w:val="45"/>
  </w:num>
  <w:num w:numId="4">
    <w:abstractNumId w:val="64"/>
  </w:num>
  <w:num w:numId="5">
    <w:abstractNumId w:val="8"/>
  </w:num>
  <w:num w:numId="6">
    <w:abstractNumId w:val="63"/>
  </w:num>
  <w:num w:numId="7">
    <w:abstractNumId w:val="69"/>
  </w:num>
  <w:num w:numId="8">
    <w:abstractNumId w:val="28"/>
  </w:num>
  <w:num w:numId="9">
    <w:abstractNumId w:val="54"/>
  </w:num>
  <w:num w:numId="10">
    <w:abstractNumId w:val="26"/>
  </w:num>
  <w:num w:numId="11">
    <w:abstractNumId w:val="53"/>
  </w:num>
  <w:num w:numId="12">
    <w:abstractNumId w:val="47"/>
  </w:num>
  <w:num w:numId="13">
    <w:abstractNumId w:val="27"/>
  </w:num>
  <w:num w:numId="14">
    <w:abstractNumId w:val="66"/>
  </w:num>
  <w:num w:numId="15">
    <w:abstractNumId w:val="46"/>
  </w:num>
  <w:num w:numId="16">
    <w:abstractNumId w:val="49"/>
  </w:num>
  <w:num w:numId="17">
    <w:abstractNumId w:val="10"/>
  </w:num>
  <w:num w:numId="18">
    <w:abstractNumId w:val="1"/>
  </w:num>
  <w:num w:numId="19">
    <w:abstractNumId w:val="61"/>
  </w:num>
  <w:num w:numId="20">
    <w:abstractNumId w:val="60"/>
  </w:num>
  <w:num w:numId="21">
    <w:abstractNumId w:val="20"/>
  </w:num>
  <w:num w:numId="22">
    <w:abstractNumId w:val="41"/>
  </w:num>
  <w:num w:numId="23">
    <w:abstractNumId w:val="30"/>
  </w:num>
  <w:num w:numId="24">
    <w:abstractNumId w:val="65"/>
  </w:num>
  <w:num w:numId="25">
    <w:abstractNumId w:val="43"/>
  </w:num>
  <w:num w:numId="26">
    <w:abstractNumId w:val="40"/>
  </w:num>
  <w:num w:numId="27">
    <w:abstractNumId w:val="39"/>
  </w:num>
  <w:num w:numId="28">
    <w:abstractNumId w:val="57"/>
  </w:num>
  <w:num w:numId="29">
    <w:abstractNumId w:val="44"/>
  </w:num>
  <w:num w:numId="30">
    <w:abstractNumId w:val="15"/>
  </w:num>
  <w:num w:numId="31">
    <w:abstractNumId w:val="50"/>
  </w:num>
  <w:num w:numId="32">
    <w:abstractNumId w:val="25"/>
  </w:num>
  <w:num w:numId="33">
    <w:abstractNumId w:val="18"/>
  </w:num>
  <w:num w:numId="34">
    <w:abstractNumId w:val="62"/>
  </w:num>
  <w:num w:numId="35">
    <w:abstractNumId w:val="21"/>
  </w:num>
  <w:num w:numId="36">
    <w:abstractNumId w:val="3"/>
  </w:num>
  <w:num w:numId="37">
    <w:abstractNumId w:val="58"/>
  </w:num>
  <w:num w:numId="38">
    <w:abstractNumId w:val="4"/>
  </w:num>
  <w:num w:numId="39">
    <w:abstractNumId w:val="51"/>
  </w:num>
  <w:num w:numId="40">
    <w:abstractNumId w:val="22"/>
  </w:num>
  <w:num w:numId="41">
    <w:abstractNumId w:val="48"/>
  </w:num>
  <w:num w:numId="42">
    <w:abstractNumId w:val="72"/>
  </w:num>
  <w:num w:numId="43">
    <w:abstractNumId w:val="11"/>
  </w:num>
  <w:num w:numId="44">
    <w:abstractNumId w:val="68"/>
  </w:num>
  <w:num w:numId="45">
    <w:abstractNumId w:val="52"/>
  </w:num>
  <w:num w:numId="46">
    <w:abstractNumId w:val="29"/>
  </w:num>
  <w:num w:numId="47">
    <w:abstractNumId w:val="36"/>
  </w:num>
  <w:num w:numId="48">
    <w:abstractNumId w:val="37"/>
  </w:num>
  <w:num w:numId="49">
    <w:abstractNumId w:val="34"/>
  </w:num>
  <w:num w:numId="50">
    <w:abstractNumId w:val="6"/>
  </w:num>
  <w:num w:numId="51">
    <w:abstractNumId w:val="19"/>
  </w:num>
  <w:num w:numId="52">
    <w:abstractNumId w:val="70"/>
  </w:num>
  <w:num w:numId="53">
    <w:abstractNumId w:val="56"/>
  </w:num>
  <w:num w:numId="54">
    <w:abstractNumId w:val="7"/>
  </w:num>
  <w:num w:numId="55">
    <w:abstractNumId w:val="5"/>
  </w:num>
  <w:num w:numId="56">
    <w:abstractNumId w:val="42"/>
  </w:num>
  <w:num w:numId="57">
    <w:abstractNumId w:val="13"/>
  </w:num>
  <w:num w:numId="58">
    <w:abstractNumId w:val="14"/>
  </w:num>
  <w:num w:numId="59">
    <w:abstractNumId w:val="32"/>
  </w:num>
  <w:num w:numId="60">
    <w:abstractNumId w:val="31"/>
  </w:num>
  <w:num w:numId="61">
    <w:abstractNumId w:val="17"/>
  </w:num>
  <w:num w:numId="62">
    <w:abstractNumId w:val="55"/>
  </w:num>
  <w:num w:numId="63">
    <w:abstractNumId w:val="12"/>
  </w:num>
  <w:num w:numId="64">
    <w:abstractNumId w:val="33"/>
  </w:num>
  <w:num w:numId="65">
    <w:abstractNumId w:val="0"/>
  </w:num>
  <w:num w:numId="66">
    <w:abstractNumId w:val="2"/>
  </w:num>
  <w:num w:numId="67">
    <w:abstractNumId w:val="24"/>
  </w:num>
  <w:num w:numId="68">
    <w:abstractNumId w:val="23"/>
  </w:num>
  <w:num w:numId="69">
    <w:abstractNumId w:val="71"/>
  </w:num>
  <w:num w:numId="70">
    <w:abstractNumId w:val="59"/>
  </w:num>
  <w:num w:numId="71">
    <w:abstractNumId w:val="9"/>
  </w:num>
  <w:num w:numId="72">
    <w:abstractNumId w:val="67"/>
  </w:num>
  <w:num w:numId="73">
    <w:abstractNumId w:val="38"/>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Graham">
    <w15:presenceInfo w15:providerId="None" w15:userId="Grant Graham"/>
  </w15:person>
  <w15:person w15:author="Kobenter, Robert W CITZ:EX">
    <w15:presenceInfo w15:providerId="AD" w15:userId="S::Robert.W.Kobenter@gov.bc.ca::7b9bcc6f-0272-4fc7-b5b2-97bc396e1d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B8"/>
    <w:rsid w:val="0007300A"/>
    <w:rsid w:val="00076B36"/>
    <w:rsid w:val="000B4C57"/>
    <w:rsid w:val="00121CCE"/>
    <w:rsid w:val="001E4AFF"/>
    <w:rsid w:val="00200002"/>
    <w:rsid w:val="00224B63"/>
    <w:rsid w:val="0024085B"/>
    <w:rsid w:val="00287711"/>
    <w:rsid w:val="00334594"/>
    <w:rsid w:val="00392F82"/>
    <w:rsid w:val="003A588D"/>
    <w:rsid w:val="003E59DF"/>
    <w:rsid w:val="00461181"/>
    <w:rsid w:val="0047025E"/>
    <w:rsid w:val="00566A0E"/>
    <w:rsid w:val="0057767F"/>
    <w:rsid w:val="005E6FDB"/>
    <w:rsid w:val="006C7A4C"/>
    <w:rsid w:val="0071751F"/>
    <w:rsid w:val="0076276A"/>
    <w:rsid w:val="00826075"/>
    <w:rsid w:val="008E3DF0"/>
    <w:rsid w:val="008E75E8"/>
    <w:rsid w:val="008F5C52"/>
    <w:rsid w:val="00942E98"/>
    <w:rsid w:val="00967B8C"/>
    <w:rsid w:val="00971ABE"/>
    <w:rsid w:val="009E4ADB"/>
    <w:rsid w:val="009F10E6"/>
    <w:rsid w:val="00A25BE2"/>
    <w:rsid w:val="00A446C6"/>
    <w:rsid w:val="00A762C4"/>
    <w:rsid w:val="00A963B8"/>
    <w:rsid w:val="00AA17EF"/>
    <w:rsid w:val="00AE4BB8"/>
    <w:rsid w:val="00AF6289"/>
    <w:rsid w:val="00B17982"/>
    <w:rsid w:val="00B2447E"/>
    <w:rsid w:val="00B41791"/>
    <w:rsid w:val="00B52B5D"/>
    <w:rsid w:val="00BD22BC"/>
    <w:rsid w:val="00BD348D"/>
    <w:rsid w:val="00C122A0"/>
    <w:rsid w:val="00C86B76"/>
    <w:rsid w:val="00C94A3E"/>
    <w:rsid w:val="00CA5069"/>
    <w:rsid w:val="00CE67E2"/>
    <w:rsid w:val="00D862E2"/>
    <w:rsid w:val="00E75C19"/>
    <w:rsid w:val="00EF54AC"/>
    <w:rsid w:val="00F64FE6"/>
    <w:rsid w:val="00FF4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52A1"/>
  <w15:chartTrackingRefBased/>
  <w15:docId w15:val="{E7D10F5F-80F6-40B1-BB10-074EC6B0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7B8C"/>
  </w:style>
  <w:style w:type="paragraph" w:styleId="Heading1">
    <w:name w:val="heading 1"/>
    <w:basedOn w:val="Normal"/>
    <w:link w:val="Heading1Char"/>
    <w:autoRedefine/>
    <w:uiPriority w:val="9"/>
    <w:qFormat/>
    <w:rsid w:val="00C94A3E"/>
    <w:pPr>
      <w:spacing w:before="100" w:beforeAutospacing="1" w:after="100" w:afterAutospacing="1" w:line="240" w:lineRule="auto"/>
      <w:outlineLvl w:val="0"/>
    </w:pPr>
    <w:rPr>
      <w:rFonts w:eastAsia="Times New Roman" w:cs="Times New Roman"/>
      <w:b/>
      <w:bCs/>
      <w:kern w:val="36"/>
      <w:sz w:val="48"/>
      <w:szCs w:val="48"/>
      <w:lang w:eastAsia="en-CA"/>
    </w:rPr>
  </w:style>
  <w:style w:type="paragraph" w:styleId="Heading2">
    <w:name w:val="heading 2"/>
    <w:basedOn w:val="Normal"/>
    <w:link w:val="Heading2Char"/>
    <w:uiPriority w:val="9"/>
    <w:qFormat/>
    <w:rsid w:val="00C94A3E"/>
    <w:pPr>
      <w:spacing w:before="100" w:beforeAutospacing="1" w:after="100" w:afterAutospacing="1" w:line="240" w:lineRule="auto"/>
      <w:outlineLvl w:val="1"/>
    </w:pPr>
    <w:rPr>
      <w:rFonts w:eastAsia="Times New Roman" w:cs="Times New Roman"/>
      <w:b/>
      <w:bCs/>
      <w:sz w:val="36"/>
      <w:szCs w:val="36"/>
      <w:lang w:eastAsia="en-CA"/>
    </w:rPr>
  </w:style>
  <w:style w:type="paragraph" w:styleId="Heading3">
    <w:name w:val="heading 3"/>
    <w:basedOn w:val="Normal"/>
    <w:link w:val="Heading3Char"/>
    <w:uiPriority w:val="9"/>
    <w:qFormat/>
    <w:rsid w:val="00A963B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A963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3E"/>
    <w:rPr>
      <w:rFonts w:eastAsia="Times New Roman" w:cs="Times New Roman"/>
      <w:b/>
      <w:bCs/>
      <w:kern w:val="36"/>
      <w:sz w:val="48"/>
      <w:szCs w:val="48"/>
      <w:lang w:eastAsia="en-CA"/>
    </w:rPr>
  </w:style>
  <w:style w:type="character" w:customStyle="1" w:styleId="Heading2Char">
    <w:name w:val="Heading 2 Char"/>
    <w:basedOn w:val="DefaultParagraphFont"/>
    <w:link w:val="Heading2"/>
    <w:uiPriority w:val="9"/>
    <w:rsid w:val="00C94A3E"/>
    <w:rPr>
      <w:rFonts w:eastAsia="Times New Roman" w:cs="Times New Roman"/>
      <w:b/>
      <w:bCs/>
      <w:sz w:val="36"/>
      <w:szCs w:val="36"/>
      <w:lang w:eastAsia="en-CA"/>
    </w:rPr>
  </w:style>
  <w:style w:type="character" w:customStyle="1" w:styleId="Heading3Char">
    <w:name w:val="Heading 3 Char"/>
    <w:basedOn w:val="DefaultParagraphFont"/>
    <w:link w:val="Heading3"/>
    <w:uiPriority w:val="9"/>
    <w:rsid w:val="00A963B8"/>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semiHidden/>
    <w:rsid w:val="00A963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963B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963B8"/>
    <w:rPr>
      <w:color w:val="0000FF"/>
      <w:u w:val="single"/>
    </w:rPr>
  </w:style>
  <w:style w:type="character" w:styleId="Emphasis">
    <w:name w:val="Emphasis"/>
    <w:basedOn w:val="DefaultParagraphFont"/>
    <w:uiPriority w:val="20"/>
    <w:qFormat/>
    <w:rsid w:val="00A963B8"/>
    <w:rPr>
      <w:i/>
      <w:iCs/>
    </w:rPr>
  </w:style>
  <w:style w:type="character" w:styleId="Strong">
    <w:name w:val="Strong"/>
    <w:basedOn w:val="DefaultParagraphFont"/>
    <w:uiPriority w:val="22"/>
    <w:qFormat/>
    <w:rsid w:val="00A963B8"/>
    <w:rPr>
      <w:b/>
      <w:bCs/>
    </w:rPr>
  </w:style>
  <w:style w:type="character" w:styleId="UnresolvedMention">
    <w:name w:val="Unresolved Mention"/>
    <w:basedOn w:val="DefaultParagraphFont"/>
    <w:uiPriority w:val="99"/>
    <w:semiHidden/>
    <w:unhideWhenUsed/>
    <w:rsid w:val="00A963B8"/>
    <w:rPr>
      <w:color w:val="605E5C"/>
      <w:shd w:val="clear" w:color="auto" w:fill="E1DFDD"/>
    </w:rPr>
  </w:style>
  <w:style w:type="paragraph" w:styleId="TOCHeading">
    <w:name w:val="TOC Heading"/>
    <w:basedOn w:val="Heading1"/>
    <w:next w:val="Normal"/>
    <w:uiPriority w:val="39"/>
    <w:unhideWhenUsed/>
    <w:qFormat/>
    <w:rsid w:val="00A963B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963B8"/>
    <w:pPr>
      <w:spacing w:after="100"/>
    </w:pPr>
  </w:style>
  <w:style w:type="paragraph" w:styleId="TOC2">
    <w:name w:val="toc 2"/>
    <w:basedOn w:val="Normal"/>
    <w:next w:val="Normal"/>
    <w:autoRedefine/>
    <w:uiPriority w:val="39"/>
    <w:unhideWhenUsed/>
    <w:rsid w:val="00A963B8"/>
    <w:pPr>
      <w:spacing w:after="100"/>
      <w:ind w:left="220"/>
    </w:pPr>
  </w:style>
  <w:style w:type="paragraph" w:styleId="TOC3">
    <w:name w:val="toc 3"/>
    <w:basedOn w:val="Normal"/>
    <w:next w:val="Normal"/>
    <w:autoRedefine/>
    <w:uiPriority w:val="39"/>
    <w:unhideWhenUsed/>
    <w:rsid w:val="00A963B8"/>
    <w:pPr>
      <w:spacing w:after="100"/>
      <w:ind w:left="440"/>
    </w:pPr>
  </w:style>
  <w:style w:type="paragraph" w:styleId="Header">
    <w:name w:val="header"/>
    <w:basedOn w:val="Normal"/>
    <w:link w:val="HeaderChar"/>
    <w:uiPriority w:val="99"/>
    <w:unhideWhenUsed/>
    <w:rsid w:val="00AF6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289"/>
  </w:style>
  <w:style w:type="paragraph" w:styleId="Footer">
    <w:name w:val="footer"/>
    <w:basedOn w:val="Normal"/>
    <w:link w:val="FooterChar"/>
    <w:uiPriority w:val="99"/>
    <w:unhideWhenUsed/>
    <w:rsid w:val="00AF6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289"/>
  </w:style>
  <w:style w:type="paragraph" w:customStyle="1" w:styleId="Paragraph">
    <w:name w:val="Paragraph"/>
    <w:link w:val="ParagraphChar"/>
    <w:rsid w:val="00CE67E2"/>
    <w:pPr>
      <w:tabs>
        <w:tab w:val="left" w:pos="1100"/>
      </w:tabs>
      <w:spacing w:before="60" w:after="120" w:line="240" w:lineRule="auto"/>
      <w:ind w:left="700" w:firstLine="20"/>
    </w:pPr>
    <w:rPr>
      <w:rFonts w:ascii="Times New Roman" w:eastAsia="Times New Roman" w:hAnsi="Times New Roman" w:cs="Times New Roman"/>
      <w:sz w:val="20"/>
      <w:szCs w:val="20"/>
    </w:rPr>
  </w:style>
  <w:style w:type="character" w:customStyle="1" w:styleId="ParagraphChar">
    <w:name w:val="Paragraph Char"/>
    <w:basedOn w:val="DefaultParagraphFont"/>
    <w:link w:val="Paragraph"/>
    <w:rsid w:val="00CE67E2"/>
    <w:rPr>
      <w:rFonts w:ascii="Times New Roman" w:eastAsia="Times New Roman" w:hAnsi="Times New Roman" w:cs="Times New Roman"/>
      <w:sz w:val="20"/>
      <w:szCs w:val="20"/>
    </w:rPr>
  </w:style>
  <w:style w:type="table" w:styleId="TableGrid">
    <w:name w:val="Table Grid"/>
    <w:basedOn w:val="TableNormal"/>
    <w:rsid w:val="00CE67E2"/>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17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7EF"/>
    <w:rPr>
      <w:rFonts w:ascii="Segoe UI" w:hAnsi="Segoe UI" w:cs="Segoe UI"/>
      <w:sz w:val="18"/>
      <w:szCs w:val="18"/>
    </w:rPr>
  </w:style>
  <w:style w:type="character" w:styleId="CommentReference">
    <w:name w:val="annotation reference"/>
    <w:basedOn w:val="DefaultParagraphFont"/>
    <w:uiPriority w:val="99"/>
    <w:semiHidden/>
    <w:unhideWhenUsed/>
    <w:rsid w:val="00392F82"/>
    <w:rPr>
      <w:sz w:val="16"/>
      <w:szCs w:val="16"/>
    </w:rPr>
  </w:style>
  <w:style w:type="paragraph" w:styleId="CommentText">
    <w:name w:val="annotation text"/>
    <w:basedOn w:val="Normal"/>
    <w:link w:val="CommentTextChar"/>
    <w:uiPriority w:val="99"/>
    <w:semiHidden/>
    <w:unhideWhenUsed/>
    <w:rsid w:val="00392F82"/>
    <w:pPr>
      <w:spacing w:line="240" w:lineRule="auto"/>
    </w:pPr>
    <w:rPr>
      <w:sz w:val="20"/>
      <w:szCs w:val="20"/>
    </w:rPr>
  </w:style>
  <w:style w:type="character" w:customStyle="1" w:styleId="CommentTextChar">
    <w:name w:val="Comment Text Char"/>
    <w:basedOn w:val="DefaultParagraphFont"/>
    <w:link w:val="CommentText"/>
    <w:uiPriority w:val="99"/>
    <w:semiHidden/>
    <w:rsid w:val="00392F82"/>
    <w:rPr>
      <w:sz w:val="20"/>
      <w:szCs w:val="20"/>
    </w:rPr>
  </w:style>
  <w:style w:type="paragraph" w:styleId="CommentSubject">
    <w:name w:val="annotation subject"/>
    <w:basedOn w:val="CommentText"/>
    <w:next w:val="CommentText"/>
    <w:link w:val="CommentSubjectChar"/>
    <w:uiPriority w:val="99"/>
    <w:semiHidden/>
    <w:unhideWhenUsed/>
    <w:rsid w:val="00392F82"/>
    <w:rPr>
      <w:b/>
      <w:bCs/>
    </w:rPr>
  </w:style>
  <w:style w:type="character" w:customStyle="1" w:styleId="CommentSubjectChar">
    <w:name w:val="Comment Subject Char"/>
    <w:basedOn w:val="CommentTextChar"/>
    <w:link w:val="CommentSubject"/>
    <w:uiPriority w:val="99"/>
    <w:semiHidden/>
    <w:rsid w:val="00392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528">
      <w:bodyDiv w:val="1"/>
      <w:marLeft w:val="0"/>
      <w:marRight w:val="0"/>
      <w:marTop w:val="0"/>
      <w:marBottom w:val="0"/>
      <w:divBdr>
        <w:top w:val="none" w:sz="0" w:space="0" w:color="auto"/>
        <w:left w:val="none" w:sz="0" w:space="0" w:color="auto"/>
        <w:bottom w:val="none" w:sz="0" w:space="0" w:color="auto"/>
        <w:right w:val="none" w:sz="0" w:space="0" w:color="auto"/>
      </w:divBdr>
      <w:divsChild>
        <w:div w:id="498272940">
          <w:marLeft w:val="0"/>
          <w:marRight w:val="0"/>
          <w:marTop w:val="0"/>
          <w:marBottom w:val="0"/>
          <w:divBdr>
            <w:top w:val="none" w:sz="0" w:space="0" w:color="auto"/>
            <w:left w:val="none" w:sz="0" w:space="0" w:color="auto"/>
            <w:bottom w:val="none" w:sz="0" w:space="0" w:color="auto"/>
            <w:right w:val="none" w:sz="0" w:space="0" w:color="auto"/>
          </w:divBdr>
        </w:div>
      </w:divsChild>
    </w:div>
    <w:div w:id="107436676">
      <w:bodyDiv w:val="1"/>
      <w:marLeft w:val="0"/>
      <w:marRight w:val="0"/>
      <w:marTop w:val="0"/>
      <w:marBottom w:val="0"/>
      <w:divBdr>
        <w:top w:val="none" w:sz="0" w:space="0" w:color="auto"/>
        <w:left w:val="none" w:sz="0" w:space="0" w:color="auto"/>
        <w:bottom w:val="none" w:sz="0" w:space="0" w:color="auto"/>
        <w:right w:val="none" w:sz="0" w:space="0" w:color="auto"/>
      </w:divBdr>
      <w:divsChild>
        <w:div w:id="762839290">
          <w:marLeft w:val="0"/>
          <w:marRight w:val="0"/>
          <w:marTop w:val="0"/>
          <w:marBottom w:val="0"/>
          <w:divBdr>
            <w:top w:val="none" w:sz="0" w:space="0" w:color="auto"/>
            <w:left w:val="none" w:sz="0" w:space="0" w:color="auto"/>
            <w:bottom w:val="none" w:sz="0" w:space="0" w:color="auto"/>
            <w:right w:val="none" w:sz="0" w:space="0" w:color="auto"/>
          </w:divBdr>
        </w:div>
      </w:divsChild>
    </w:div>
    <w:div w:id="156000752">
      <w:bodyDiv w:val="1"/>
      <w:marLeft w:val="0"/>
      <w:marRight w:val="0"/>
      <w:marTop w:val="0"/>
      <w:marBottom w:val="0"/>
      <w:divBdr>
        <w:top w:val="none" w:sz="0" w:space="0" w:color="auto"/>
        <w:left w:val="none" w:sz="0" w:space="0" w:color="auto"/>
        <w:bottom w:val="none" w:sz="0" w:space="0" w:color="auto"/>
        <w:right w:val="none" w:sz="0" w:space="0" w:color="auto"/>
      </w:divBdr>
      <w:divsChild>
        <w:div w:id="2002006837">
          <w:marLeft w:val="0"/>
          <w:marRight w:val="0"/>
          <w:marTop w:val="0"/>
          <w:marBottom w:val="0"/>
          <w:divBdr>
            <w:top w:val="none" w:sz="0" w:space="0" w:color="auto"/>
            <w:left w:val="none" w:sz="0" w:space="0" w:color="auto"/>
            <w:bottom w:val="none" w:sz="0" w:space="0" w:color="auto"/>
            <w:right w:val="none" w:sz="0" w:space="0" w:color="auto"/>
          </w:divBdr>
        </w:div>
      </w:divsChild>
    </w:div>
    <w:div w:id="611981563">
      <w:bodyDiv w:val="1"/>
      <w:marLeft w:val="0"/>
      <w:marRight w:val="0"/>
      <w:marTop w:val="0"/>
      <w:marBottom w:val="0"/>
      <w:divBdr>
        <w:top w:val="none" w:sz="0" w:space="0" w:color="auto"/>
        <w:left w:val="none" w:sz="0" w:space="0" w:color="auto"/>
        <w:bottom w:val="none" w:sz="0" w:space="0" w:color="auto"/>
        <w:right w:val="none" w:sz="0" w:space="0" w:color="auto"/>
      </w:divBdr>
      <w:divsChild>
        <w:div w:id="1346126283">
          <w:marLeft w:val="0"/>
          <w:marRight w:val="0"/>
          <w:marTop w:val="0"/>
          <w:marBottom w:val="0"/>
          <w:divBdr>
            <w:top w:val="none" w:sz="0" w:space="0" w:color="auto"/>
            <w:left w:val="none" w:sz="0" w:space="0" w:color="auto"/>
            <w:bottom w:val="none" w:sz="0" w:space="0" w:color="auto"/>
            <w:right w:val="none" w:sz="0" w:space="0" w:color="auto"/>
          </w:divBdr>
        </w:div>
      </w:divsChild>
    </w:div>
    <w:div w:id="871259456">
      <w:bodyDiv w:val="1"/>
      <w:marLeft w:val="0"/>
      <w:marRight w:val="0"/>
      <w:marTop w:val="0"/>
      <w:marBottom w:val="0"/>
      <w:divBdr>
        <w:top w:val="none" w:sz="0" w:space="0" w:color="auto"/>
        <w:left w:val="none" w:sz="0" w:space="0" w:color="auto"/>
        <w:bottom w:val="none" w:sz="0" w:space="0" w:color="auto"/>
        <w:right w:val="none" w:sz="0" w:space="0" w:color="auto"/>
      </w:divBdr>
      <w:divsChild>
        <w:div w:id="2014910994">
          <w:marLeft w:val="0"/>
          <w:marRight w:val="0"/>
          <w:marTop w:val="0"/>
          <w:marBottom w:val="0"/>
          <w:divBdr>
            <w:top w:val="none" w:sz="0" w:space="0" w:color="auto"/>
            <w:left w:val="none" w:sz="0" w:space="0" w:color="auto"/>
            <w:bottom w:val="none" w:sz="0" w:space="0" w:color="auto"/>
            <w:right w:val="none" w:sz="0" w:space="0" w:color="auto"/>
          </w:divBdr>
        </w:div>
      </w:divsChild>
    </w:div>
    <w:div w:id="887691509">
      <w:bodyDiv w:val="1"/>
      <w:marLeft w:val="0"/>
      <w:marRight w:val="0"/>
      <w:marTop w:val="0"/>
      <w:marBottom w:val="0"/>
      <w:divBdr>
        <w:top w:val="none" w:sz="0" w:space="0" w:color="auto"/>
        <w:left w:val="none" w:sz="0" w:space="0" w:color="auto"/>
        <w:bottom w:val="none" w:sz="0" w:space="0" w:color="auto"/>
        <w:right w:val="none" w:sz="0" w:space="0" w:color="auto"/>
      </w:divBdr>
      <w:divsChild>
        <w:div w:id="1577857426">
          <w:marLeft w:val="0"/>
          <w:marRight w:val="0"/>
          <w:marTop w:val="0"/>
          <w:marBottom w:val="0"/>
          <w:divBdr>
            <w:top w:val="none" w:sz="0" w:space="0" w:color="auto"/>
            <w:left w:val="none" w:sz="0" w:space="0" w:color="auto"/>
            <w:bottom w:val="none" w:sz="0" w:space="0" w:color="auto"/>
            <w:right w:val="none" w:sz="0" w:space="0" w:color="auto"/>
          </w:divBdr>
        </w:div>
      </w:divsChild>
    </w:div>
    <w:div w:id="913315638">
      <w:bodyDiv w:val="1"/>
      <w:marLeft w:val="0"/>
      <w:marRight w:val="0"/>
      <w:marTop w:val="0"/>
      <w:marBottom w:val="0"/>
      <w:divBdr>
        <w:top w:val="none" w:sz="0" w:space="0" w:color="auto"/>
        <w:left w:val="none" w:sz="0" w:space="0" w:color="auto"/>
        <w:bottom w:val="none" w:sz="0" w:space="0" w:color="auto"/>
        <w:right w:val="none" w:sz="0" w:space="0" w:color="auto"/>
      </w:divBdr>
      <w:divsChild>
        <w:div w:id="1314337680">
          <w:marLeft w:val="0"/>
          <w:marRight w:val="0"/>
          <w:marTop w:val="0"/>
          <w:marBottom w:val="0"/>
          <w:divBdr>
            <w:top w:val="none" w:sz="0" w:space="0" w:color="auto"/>
            <w:left w:val="none" w:sz="0" w:space="0" w:color="auto"/>
            <w:bottom w:val="none" w:sz="0" w:space="0" w:color="auto"/>
            <w:right w:val="none" w:sz="0" w:space="0" w:color="auto"/>
          </w:divBdr>
        </w:div>
      </w:divsChild>
    </w:div>
    <w:div w:id="993684876">
      <w:bodyDiv w:val="1"/>
      <w:marLeft w:val="0"/>
      <w:marRight w:val="0"/>
      <w:marTop w:val="0"/>
      <w:marBottom w:val="0"/>
      <w:divBdr>
        <w:top w:val="none" w:sz="0" w:space="0" w:color="auto"/>
        <w:left w:val="none" w:sz="0" w:space="0" w:color="auto"/>
        <w:bottom w:val="none" w:sz="0" w:space="0" w:color="auto"/>
        <w:right w:val="none" w:sz="0" w:space="0" w:color="auto"/>
      </w:divBdr>
      <w:divsChild>
        <w:div w:id="427428953">
          <w:marLeft w:val="0"/>
          <w:marRight w:val="0"/>
          <w:marTop w:val="0"/>
          <w:marBottom w:val="0"/>
          <w:divBdr>
            <w:top w:val="none" w:sz="0" w:space="0" w:color="auto"/>
            <w:left w:val="none" w:sz="0" w:space="0" w:color="auto"/>
            <w:bottom w:val="none" w:sz="0" w:space="0" w:color="auto"/>
            <w:right w:val="none" w:sz="0" w:space="0" w:color="auto"/>
          </w:divBdr>
        </w:div>
      </w:divsChild>
    </w:div>
    <w:div w:id="1044057387">
      <w:bodyDiv w:val="1"/>
      <w:marLeft w:val="0"/>
      <w:marRight w:val="0"/>
      <w:marTop w:val="0"/>
      <w:marBottom w:val="0"/>
      <w:divBdr>
        <w:top w:val="none" w:sz="0" w:space="0" w:color="auto"/>
        <w:left w:val="none" w:sz="0" w:space="0" w:color="auto"/>
        <w:bottom w:val="none" w:sz="0" w:space="0" w:color="auto"/>
        <w:right w:val="none" w:sz="0" w:space="0" w:color="auto"/>
      </w:divBdr>
      <w:divsChild>
        <w:div w:id="580986521">
          <w:marLeft w:val="0"/>
          <w:marRight w:val="0"/>
          <w:marTop w:val="0"/>
          <w:marBottom w:val="0"/>
          <w:divBdr>
            <w:top w:val="none" w:sz="0" w:space="0" w:color="auto"/>
            <w:left w:val="none" w:sz="0" w:space="0" w:color="auto"/>
            <w:bottom w:val="none" w:sz="0" w:space="0" w:color="auto"/>
            <w:right w:val="none" w:sz="0" w:space="0" w:color="auto"/>
          </w:divBdr>
        </w:div>
      </w:divsChild>
    </w:div>
    <w:div w:id="1143692968">
      <w:bodyDiv w:val="1"/>
      <w:marLeft w:val="0"/>
      <w:marRight w:val="0"/>
      <w:marTop w:val="0"/>
      <w:marBottom w:val="0"/>
      <w:divBdr>
        <w:top w:val="none" w:sz="0" w:space="0" w:color="auto"/>
        <w:left w:val="none" w:sz="0" w:space="0" w:color="auto"/>
        <w:bottom w:val="none" w:sz="0" w:space="0" w:color="auto"/>
        <w:right w:val="none" w:sz="0" w:space="0" w:color="auto"/>
      </w:divBdr>
      <w:divsChild>
        <w:div w:id="1796946416">
          <w:marLeft w:val="0"/>
          <w:marRight w:val="0"/>
          <w:marTop w:val="0"/>
          <w:marBottom w:val="0"/>
          <w:divBdr>
            <w:top w:val="none" w:sz="0" w:space="0" w:color="auto"/>
            <w:left w:val="none" w:sz="0" w:space="0" w:color="auto"/>
            <w:bottom w:val="none" w:sz="0" w:space="0" w:color="auto"/>
            <w:right w:val="none" w:sz="0" w:space="0" w:color="auto"/>
          </w:divBdr>
        </w:div>
      </w:divsChild>
    </w:div>
    <w:div w:id="1535771586">
      <w:bodyDiv w:val="1"/>
      <w:marLeft w:val="0"/>
      <w:marRight w:val="0"/>
      <w:marTop w:val="0"/>
      <w:marBottom w:val="0"/>
      <w:divBdr>
        <w:top w:val="none" w:sz="0" w:space="0" w:color="auto"/>
        <w:left w:val="none" w:sz="0" w:space="0" w:color="auto"/>
        <w:bottom w:val="none" w:sz="0" w:space="0" w:color="auto"/>
        <w:right w:val="none" w:sz="0" w:space="0" w:color="auto"/>
      </w:divBdr>
      <w:divsChild>
        <w:div w:id="1398671076">
          <w:marLeft w:val="0"/>
          <w:marRight w:val="0"/>
          <w:marTop w:val="0"/>
          <w:marBottom w:val="0"/>
          <w:divBdr>
            <w:top w:val="none" w:sz="0" w:space="0" w:color="auto"/>
            <w:left w:val="none" w:sz="0" w:space="0" w:color="auto"/>
            <w:bottom w:val="none" w:sz="0" w:space="0" w:color="auto"/>
            <w:right w:val="none" w:sz="0" w:space="0" w:color="auto"/>
          </w:divBdr>
        </w:div>
      </w:divsChild>
    </w:div>
    <w:div w:id="1671060702">
      <w:bodyDiv w:val="1"/>
      <w:marLeft w:val="0"/>
      <w:marRight w:val="0"/>
      <w:marTop w:val="0"/>
      <w:marBottom w:val="0"/>
      <w:divBdr>
        <w:top w:val="none" w:sz="0" w:space="0" w:color="auto"/>
        <w:left w:val="none" w:sz="0" w:space="0" w:color="auto"/>
        <w:bottom w:val="none" w:sz="0" w:space="0" w:color="auto"/>
        <w:right w:val="none" w:sz="0" w:space="0" w:color="auto"/>
      </w:divBdr>
      <w:divsChild>
        <w:div w:id="572662005">
          <w:marLeft w:val="0"/>
          <w:marRight w:val="0"/>
          <w:marTop w:val="0"/>
          <w:marBottom w:val="0"/>
          <w:divBdr>
            <w:top w:val="none" w:sz="0" w:space="0" w:color="auto"/>
            <w:left w:val="none" w:sz="0" w:space="0" w:color="auto"/>
            <w:bottom w:val="none" w:sz="0" w:space="0" w:color="auto"/>
            <w:right w:val="none" w:sz="0" w:space="0" w:color="auto"/>
          </w:divBdr>
        </w:div>
      </w:divsChild>
    </w:div>
    <w:div w:id="1867327593">
      <w:bodyDiv w:val="1"/>
      <w:marLeft w:val="0"/>
      <w:marRight w:val="0"/>
      <w:marTop w:val="0"/>
      <w:marBottom w:val="0"/>
      <w:divBdr>
        <w:top w:val="none" w:sz="0" w:space="0" w:color="auto"/>
        <w:left w:val="none" w:sz="0" w:space="0" w:color="auto"/>
        <w:bottom w:val="none" w:sz="0" w:space="0" w:color="auto"/>
        <w:right w:val="none" w:sz="0" w:space="0" w:color="auto"/>
      </w:divBdr>
      <w:divsChild>
        <w:div w:id="819661654">
          <w:marLeft w:val="0"/>
          <w:marRight w:val="0"/>
          <w:marTop w:val="0"/>
          <w:marBottom w:val="0"/>
          <w:divBdr>
            <w:top w:val="none" w:sz="0" w:space="0" w:color="auto"/>
            <w:left w:val="none" w:sz="0" w:space="0" w:color="auto"/>
            <w:bottom w:val="none" w:sz="0" w:space="0" w:color="auto"/>
            <w:right w:val="none" w:sz="0" w:space="0" w:color="auto"/>
          </w:divBdr>
        </w:div>
      </w:divsChild>
    </w:div>
    <w:div w:id="1876455001">
      <w:bodyDiv w:val="1"/>
      <w:marLeft w:val="0"/>
      <w:marRight w:val="0"/>
      <w:marTop w:val="0"/>
      <w:marBottom w:val="0"/>
      <w:divBdr>
        <w:top w:val="none" w:sz="0" w:space="0" w:color="auto"/>
        <w:left w:val="none" w:sz="0" w:space="0" w:color="auto"/>
        <w:bottom w:val="none" w:sz="0" w:space="0" w:color="auto"/>
        <w:right w:val="none" w:sz="0" w:space="0" w:color="auto"/>
      </w:divBdr>
      <w:divsChild>
        <w:div w:id="153927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s://bcgov.github.io/CITZ-IMB-playbook/feedbac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cgov.github.io/CITZ-IMB-playbook/docs/IMB-Application-Transition-Checklis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s://bcgov.github.io/CITZ-IMB-playbook/"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bcgov.github.io/CITZ-IMB-playbook/"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B598B-405C-47E2-8DC2-2FA2D6E8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2311</Words>
  <Characters>13173</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Modern Application Playbook Checklist (Beta)</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Application Playbook Checklist (Beta)</dc:title>
  <dc:subject>Citizen Services’ OCIO-ES IMB</dc:subject>
  <dc:creator>Kobenter, Robert W CITZ:EX</dc:creator>
  <cp:keywords/>
  <dc:description/>
  <cp:lastModifiedBy>Kobenter, Robert W CITZ:EX</cp:lastModifiedBy>
  <cp:revision>2</cp:revision>
  <cp:lastPrinted>2020-07-13T16:58:00Z</cp:lastPrinted>
  <dcterms:created xsi:type="dcterms:W3CDTF">2020-07-15T15:40:00Z</dcterms:created>
  <dcterms:modified xsi:type="dcterms:W3CDTF">2020-07-15T15:40:00Z</dcterms:modified>
</cp:coreProperties>
</file>